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61C46" w14:textId="77777777" w:rsidR="00BF37E1" w:rsidRDefault="00BF37E1" w:rsidP="00BF37E1">
      <w:pPr>
        <w:spacing w:after="0"/>
        <w:jc w:val="center"/>
        <w:rPr>
          <w:b/>
          <w:sz w:val="32"/>
          <w:szCs w:val="32"/>
        </w:rPr>
      </w:pPr>
    </w:p>
    <w:p w14:paraId="6ECB9EE8" w14:textId="1AB7720A" w:rsidR="00BF37E1" w:rsidRDefault="00BF37E1" w:rsidP="00BF37E1">
      <w:pPr>
        <w:spacing w:after="0"/>
        <w:jc w:val="center"/>
        <w:rPr>
          <w:b/>
          <w:sz w:val="32"/>
          <w:szCs w:val="32"/>
        </w:rPr>
      </w:pPr>
      <w:r>
        <w:rPr>
          <w:b/>
          <w:sz w:val="32"/>
          <w:szCs w:val="32"/>
        </w:rPr>
        <w:t>CLC Project Guide</w:t>
      </w:r>
    </w:p>
    <w:sdt>
      <w:sdtPr>
        <w:rPr>
          <w:rFonts w:ascii="Times New Roman" w:eastAsia="Calibri" w:hAnsi="Times New Roman" w:cs="Times New Roman"/>
          <w:color w:val="auto"/>
          <w:sz w:val="24"/>
          <w:szCs w:val="22"/>
        </w:rPr>
        <w:id w:val="-1095249914"/>
        <w:docPartObj>
          <w:docPartGallery w:val="Table of Contents"/>
          <w:docPartUnique/>
        </w:docPartObj>
      </w:sdtPr>
      <w:sdtEndPr>
        <w:rPr>
          <w:b/>
          <w:bCs/>
          <w:noProof/>
        </w:rPr>
      </w:sdtEndPr>
      <w:sdtContent>
        <w:p w14:paraId="05A1798F" w14:textId="2F90C17F" w:rsidR="00BF37E1" w:rsidRDefault="00BF37E1">
          <w:pPr>
            <w:pStyle w:val="TOCHeading"/>
          </w:pPr>
          <w:r>
            <w:t>Contents</w:t>
          </w:r>
        </w:p>
        <w:p w14:paraId="22613E57" w14:textId="77777777" w:rsidR="006A2FCD" w:rsidRDefault="00BF37E1">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19149619" w:history="1">
            <w:r w:rsidR="006A2FCD" w:rsidRPr="00591500">
              <w:rPr>
                <w:rStyle w:val="Hyperlink"/>
                <w:noProof/>
              </w:rPr>
              <w:t>Project Overview</w:t>
            </w:r>
            <w:r w:rsidR="006A2FCD">
              <w:rPr>
                <w:noProof/>
                <w:webHidden/>
              </w:rPr>
              <w:tab/>
            </w:r>
            <w:r w:rsidR="006A2FCD">
              <w:rPr>
                <w:noProof/>
                <w:webHidden/>
              </w:rPr>
              <w:fldChar w:fldCharType="begin"/>
            </w:r>
            <w:r w:rsidR="006A2FCD">
              <w:rPr>
                <w:noProof/>
                <w:webHidden/>
              </w:rPr>
              <w:instrText xml:space="preserve"> PAGEREF _Toc519149619 \h </w:instrText>
            </w:r>
            <w:r w:rsidR="006A2FCD">
              <w:rPr>
                <w:noProof/>
                <w:webHidden/>
              </w:rPr>
            </w:r>
            <w:r w:rsidR="006A2FCD">
              <w:rPr>
                <w:noProof/>
                <w:webHidden/>
              </w:rPr>
              <w:fldChar w:fldCharType="separate"/>
            </w:r>
            <w:r w:rsidR="006A2FCD">
              <w:rPr>
                <w:noProof/>
                <w:webHidden/>
              </w:rPr>
              <w:t>2</w:t>
            </w:r>
            <w:r w:rsidR="006A2FCD">
              <w:rPr>
                <w:noProof/>
                <w:webHidden/>
              </w:rPr>
              <w:fldChar w:fldCharType="end"/>
            </w:r>
          </w:hyperlink>
        </w:p>
        <w:p w14:paraId="07A14B1A"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0" w:history="1">
            <w:r w:rsidR="006A2FCD" w:rsidRPr="00591500">
              <w:rPr>
                <w:rStyle w:val="Hyperlink"/>
                <w:noProof/>
              </w:rPr>
              <w:t>Milestone 1 Project</w:t>
            </w:r>
            <w:r w:rsidR="006A2FCD">
              <w:rPr>
                <w:noProof/>
                <w:webHidden/>
              </w:rPr>
              <w:tab/>
            </w:r>
            <w:r w:rsidR="006A2FCD">
              <w:rPr>
                <w:noProof/>
                <w:webHidden/>
              </w:rPr>
              <w:fldChar w:fldCharType="begin"/>
            </w:r>
            <w:r w:rsidR="006A2FCD">
              <w:rPr>
                <w:noProof/>
                <w:webHidden/>
              </w:rPr>
              <w:instrText xml:space="preserve"> PAGEREF _Toc519149620 \h </w:instrText>
            </w:r>
            <w:r w:rsidR="006A2FCD">
              <w:rPr>
                <w:noProof/>
                <w:webHidden/>
              </w:rPr>
            </w:r>
            <w:r w:rsidR="006A2FCD">
              <w:rPr>
                <w:noProof/>
                <w:webHidden/>
              </w:rPr>
              <w:fldChar w:fldCharType="separate"/>
            </w:r>
            <w:r w:rsidR="006A2FCD">
              <w:rPr>
                <w:noProof/>
                <w:webHidden/>
              </w:rPr>
              <w:t>5</w:t>
            </w:r>
            <w:r w:rsidR="006A2FCD">
              <w:rPr>
                <w:noProof/>
                <w:webHidden/>
              </w:rPr>
              <w:fldChar w:fldCharType="end"/>
            </w:r>
          </w:hyperlink>
        </w:p>
        <w:p w14:paraId="51CAE076"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1" w:history="1">
            <w:r w:rsidR="006A2FCD" w:rsidRPr="00591500">
              <w:rPr>
                <w:rStyle w:val="Hyperlink"/>
                <w:noProof/>
              </w:rPr>
              <w:t>Milestone 2 Project</w:t>
            </w:r>
            <w:r w:rsidR="006A2FCD">
              <w:rPr>
                <w:noProof/>
                <w:webHidden/>
              </w:rPr>
              <w:tab/>
            </w:r>
            <w:r w:rsidR="006A2FCD">
              <w:rPr>
                <w:noProof/>
                <w:webHidden/>
              </w:rPr>
              <w:fldChar w:fldCharType="begin"/>
            </w:r>
            <w:r w:rsidR="006A2FCD">
              <w:rPr>
                <w:noProof/>
                <w:webHidden/>
              </w:rPr>
              <w:instrText xml:space="preserve"> PAGEREF _Toc519149621 \h </w:instrText>
            </w:r>
            <w:r w:rsidR="006A2FCD">
              <w:rPr>
                <w:noProof/>
                <w:webHidden/>
              </w:rPr>
            </w:r>
            <w:r w:rsidR="006A2FCD">
              <w:rPr>
                <w:noProof/>
                <w:webHidden/>
              </w:rPr>
              <w:fldChar w:fldCharType="separate"/>
            </w:r>
            <w:r w:rsidR="006A2FCD">
              <w:rPr>
                <w:noProof/>
                <w:webHidden/>
              </w:rPr>
              <w:t>11</w:t>
            </w:r>
            <w:r w:rsidR="006A2FCD">
              <w:rPr>
                <w:noProof/>
                <w:webHidden/>
              </w:rPr>
              <w:fldChar w:fldCharType="end"/>
            </w:r>
          </w:hyperlink>
        </w:p>
        <w:p w14:paraId="6F11FBA9"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2" w:history="1">
            <w:r w:rsidR="006A2FCD" w:rsidRPr="00591500">
              <w:rPr>
                <w:rStyle w:val="Hyperlink"/>
                <w:noProof/>
              </w:rPr>
              <w:t>Milestone 3 Project</w:t>
            </w:r>
            <w:r w:rsidR="006A2FCD">
              <w:rPr>
                <w:noProof/>
                <w:webHidden/>
              </w:rPr>
              <w:tab/>
            </w:r>
            <w:r w:rsidR="006A2FCD">
              <w:rPr>
                <w:noProof/>
                <w:webHidden/>
              </w:rPr>
              <w:fldChar w:fldCharType="begin"/>
            </w:r>
            <w:r w:rsidR="006A2FCD">
              <w:rPr>
                <w:noProof/>
                <w:webHidden/>
              </w:rPr>
              <w:instrText xml:space="preserve"> PAGEREF _Toc519149622 \h </w:instrText>
            </w:r>
            <w:r w:rsidR="006A2FCD">
              <w:rPr>
                <w:noProof/>
                <w:webHidden/>
              </w:rPr>
            </w:r>
            <w:r w:rsidR="006A2FCD">
              <w:rPr>
                <w:noProof/>
                <w:webHidden/>
              </w:rPr>
              <w:fldChar w:fldCharType="separate"/>
            </w:r>
            <w:r w:rsidR="006A2FCD">
              <w:rPr>
                <w:noProof/>
                <w:webHidden/>
              </w:rPr>
              <w:t>14</w:t>
            </w:r>
            <w:r w:rsidR="006A2FCD">
              <w:rPr>
                <w:noProof/>
                <w:webHidden/>
              </w:rPr>
              <w:fldChar w:fldCharType="end"/>
            </w:r>
          </w:hyperlink>
        </w:p>
        <w:p w14:paraId="1FF078B5"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3" w:history="1">
            <w:r w:rsidR="006A2FCD" w:rsidRPr="00591500">
              <w:rPr>
                <w:rStyle w:val="Hyperlink"/>
                <w:noProof/>
              </w:rPr>
              <w:t>Milestone 4 Project</w:t>
            </w:r>
            <w:r w:rsidR="006A2FCD">
              <w:rPr>
                <w:noProof/>
                <w:webHidden/>
              </w:rPr>
              <w:tab/>
            </w:r>
            <w:r w:rsidR="006A2FCD">
              <w:rPr>
                <w:noProof/>
                <w:webHidden/>
              </w:rPr>
              <w:fldChar w:fldCharType="begin"/>
            </w:r>
            <w:r w:rsidR="006A2FCD">
              <w:rPr>
                <w:noProof/>
                <w:webHidden/>
              </w:rPr>
              <w:instrText xml:space="preserve"> PAGEREF _Toc519149623 \h </w:instrText>
            </w:r>
            <w:r w:rsidR="006A2FCD">
              <w:rPr>
                <w:noProof/>
                <w:webHidden/>
              </w:rPr>
            </w:r>
            <w:r w:rsidR="006A2FCD">
              <w:rPr>
                <w:noProof/>
                <w:webHidden/>
              </w:rPr>
              <w:fldChar w:fldCharType="separate"/>
            </w:r>
            <w:r w:rsidR="006A2FCD">
              <w:rPr>
                <w:noProof/>
                <w:webHidden/>
              </w:rPr>
              <w:t>16</w:t>
            </w:r>
            <w:r w:rsidR="006A2FCD">
              <w:rPr>
                <w:noProof/>
                <w:webHidden/>
              </w:rPr>
              <w:fldChar w:fldCharType="end"/>
            </w:r>
          </w:hyperlink>
        </w:p>
        <w:p w14:paraId="67538A66"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4" w:history="1">
            <w:r w:rsidR="006A2FCD" w:rsidRPr="00591500">
              <w:rPr>
                <w:rStyle w:val="Hyperlink"/>
                <w:noProof/>
              </w:rPr>
              <w:t>Milestone 5 Project</w:t>
            </w:r>
            <w:r w:rsidR="006A2FCD">
              <w:rPr>
                <w:noProof/>
                <w:webHidden/>
              </w:rPr>
              <w:tab/>
            </w:r>
            <w:r w:rsidR="006A2FCD">
              <w:rPr>
                <w:noProof/>
                <w:webHidden/>
              </w:rPr>
              <w:fldChar w:fldCharType="begin"/>
            </w:r>
            <w:r w:rsidR="006A2FCD">
              <w:rPr>
                <w:noProof/>
                <w:webHidden/>
              </w:rPr>
              <w:instrText xml:space="preserve"> PAGEREF _Toc519149624 \h </w:instrText>
            </w:r>
            <w:r w:rsidR="006A2FCD">
              <w:rPr>
                <w:noProof/>
                <w:webHidden/>
              </w:rPr>
            </w:r>
            <w:r w:rsidR="006A2FCD">
              <w:rPr>
                <w:noProof/>
                <w:webHidden/>
              </w:rPr>
              <w:fldChar w:fldCharType="separate"/>
            </w:r>
            <w:r w:rsidR="006A2FCD">
              <w:rPr>
                <w:noProof/>
                <w:webHidden/>
              </w:rPr>
              <w:t>18</w:t>
            </w:r>
            <w:r w:rsidR="006A2FCD">
              <w:rPr>
                <w:noProof/>
                <w:webHidden/>
              </w:rPr>
              <w:fldChar w:fldCharType="end"/>
            </w:r>
          </w:hyperlink>
        </w:p>
        <w:p w14:paraId="0AF1524F" w14:textId="77777777" w:rsidR="006A2FCD" w:rsidRDefault="00F76CD1">
          <w:pPr>
            <w:pStyle w:val="TOC1"/>
            <w:tabs>
              <w:tab w:val="right" w:leader="dot" w:pos="9350"/>
            </w:tabs>
            <w:rPr>
              <w:rFonts w:asciiTheme="minorHAnsi" w:eastAsiaTheme="minorEastAsia" w:hAnsiTheme="minorHAnsi" w:cstheme="minorBidi"/>
              <w:noProof/>
              <w:sz w:val="22"/>
            </w:rPr>
          </w:pPr>
          <w:hyperlink w:anchor="_Toc519149625" w:history="1">
            <w:r w:rsidR="006A2FCD" w:rsidRPr="00591500">
              <w:rPr>
                <w:rStyle w:val="Hyperlink"/>
                <w:noProof/>
              </w:rPr>
              <w:t>Milestone 6 Project</w:t>
            </w:r>
            <w:r w:rsidR="006A2FCD">
              <w:rPr>
                <w:noProof/>
                <w:webHidden/>
              </w:rPr>
              <w:tab/>
            </w:r>
            <w:r w:rsidR="006A2FCD">
              <w:rPr>
                <w:noProof/>
                <w:webHidden/>
              </w:rPr>
              <w:fldChar w:fldCharType="begin"/>
            </w:r>
            <w:r w:rsidR="006A2FCD">
              <w:rPr>
                <w:noProof/>
                <w:webHidden/>
              </w:rPr>
              <w:instrText xml:space="preserve"> PAGEREF _Toc519149625 \h </w:instrText>
            </w:r>
            <w:r w:rsidR="006A2FCD">
              <w:rPr>
                <w:noProof/>
                <w:webHidden/>
              </w:rPr>
            </w:r>
            <w:r w:rsidR="006A2FCD">
              <w:rPr>
                <w:noProof/>
                <w:webHidden/>
              </w:rPr>
              <w:fldChar w:fldCharType="separate"/>
            </w:r>
            <w:r w:rsidR="006A2FCD">
              <w:rPr>
                <w:noProof/>
                <w:webHidden/>
              </w:rPr>
              <w:t>20</w:t>
            </w:r>
            <w:r w:rsidR="006A2FCD">
              <w:rPr>
                <w:noProof/>
                <w:webHidden/>
              </w:rPr>
              <w:fldChar w:fldCharType="end"/>
            </w:r>
          </w:hyperlink>
        </w:p>
        <w:p w14:paraId="1EC12065" w14:textId="10E4AB6A" w:rsidR="00BF37E1" w:rsidRDefault="00BF37E1">
          <w:r>
            <w:rPr>
              <w:b/>
              <w:bCs/>
              <w:noProof/>
            </w:rPr>
            <w:fldChar w:fldCharType="end"/>
          </w:r>
        </w:p>
      </w:sdtContent>
    </w:sdt>
    <w:p w14:paraId="0A9E9D7D" w14:textId="77777777" w:rsidR="00BF37E1" w:rsidRDefault="00BF37E1" w:rsidP="00BF37E1">
      <w:pPr>
        <w:spacing w:after="0"/>
        <w:rPr>
          <w:b/>
          <w:sz w:val="32"/>
          <w:szCs w:val="32"/>
        </w:rPr>
      </w:pPr>
    </w:p>
    <w:p w14:paraId="431881C0" w14:textId="149C13B5" w:rsidR="009D4651" w:rsidRDefault="009D4651">
      <w:pPr>
        <w:spacing w:after="0"/>
        <w:rPr>
          <w:b/>
          <w:sz w:val="32"/>
          <w:szCs w:val="32"/>
        </w:rPr>
      </w:pPr>
      <w:r>
        <w:rPr>
          <w:b/>
          <w:sz w:val="32"/>
          <w:szCs w:val="32"/>
        </w:rPr>
        <w:br w:type="page"/>
      </w:r>
    </w:p>
    <w:p w14:paraId="0A975746" w14:textId="5AB5DED6" w:rsidR="00AE2B5F" w:rsidRDefault="00AE2B5F" w:rsidP="009D4651">
      <w:pPr>
        <w:pStyle w:val="Heading1"/>
        <w:rPr>
          <w:rFonts w:ascii="Times New Roman" w:hAnsi="Times New Roman" w:cs="Times New Roman"/>
          <w:sz w:val="28"/>
          <w:szCs w:val="28"/>
        </w:rPr>
      </w:pPr>
      <w:bookmarkStart w:id="0" w:name="_Toc519149619"/>
      <w:r>
        <w:rPr>
          <w:rFonts w:ascii="Times New Roman" w:hAnsi="Times New Roman" w:cs="Times New Roman"/>
          <w:sz w:val="28"/>
          <w:szCs w:val="28"/>
        </w:rPr>
        <w:lastRenderedPageBreak/>
        <w:t>Project Overview</w:t>
      </w:r>
      <w:bookmarkEnd w:id="0"/>
    </w:p>
    <w:p w14:paraId="3645FC67" w14:textId="614DE010" w:rsidR="0099544E" w:rsidRDefault="008A0FE5" w:rsidP="00BF37E1">
      <w:pPr>
        <w:spacing w:before="120" w:after="0"/>
        <w:rPr>
          <w:szCs w:val="24"/>
        </w:rPr>
      </w:pPr>
      <w:r w:rsidRPr="00A5256C">
        <w:rPr>
          <w:szCs w:val="24"/>
        </w:rPr>
        <w:t xml:space="preserve">In this </w:t>
      </w:r>
      <w:r w:rsidR="006161C6">
        <w:rPr>
          <w:szCs w:val="24"/>
        </w:rPr>
        <w:t>course</w:t>
      </w:r>
      <w:r w:rsidRPr="00A5256C">
        <w:rPr>
          <w:szCs w:val="24"/>
        </w:rPr>
        <w:t xml:space="preserve">, students will </w:t>
      </w:r>
      <w:r w:rsidR="0099544E" w:rsidRPr="0099544E">
        <w:rPr>
          <w:szCs w:val="24"/>
        </w:rPr>
        <w:t>design and build a complete enterprise class N-Layer application using Enterprise Java technologies, that meets a certain set of functional and technical requirements, a</w:t>
      </w:r>
      <w:r w:rsidR="0099544E">
        <w:rPr>
          <w:szCs w:val="24"/>
        </w:rPr>
        <w:t>s</w:t>
      </w:r>
      <w:r w:rsidR="0099544E" w:rsidRPr="0099544E">
        <w:rPr>
          <w:szCs w:val="24"/>
        </w:rPr>
        <w:t xml:space="preserve"> shown in the figure below. </w:t>
      </w:r>
      <w:r w:rsidR="0099544E">
        <w:rPr>
          <w:szCs w:val="24"/>
        </w:rPr>
        <w:t>Groups</w:t>
      </w:r>
      <w:r w:rsidR="0099544E" w:rsidRPr="0099544E">
        <w:rPr>
          <w:szCs w:val="24"/>
        </w:rPr>
        <w:t xml:space="preserve"> will have the freedom to pick the application </w:t>
      </w:r>
      <w:r w:rsidR="0099544E">
        <w:rPr>
          <w:szCs w:val="24"/>
        </w:rPr>
        <w:t>they</w:t>
      </w:r>
      <w:r w:rsidR="0099544E" w:rsidRPr="0099544E">
        <w:rPr>
          <w:szCs w:val="24"/>
        </w:rPr>
        <w:t xml:space="preserve"> want to design and develop. Example applications could include</w:t>
      </w:r>
      <w:ins w:id="1" w:author="Scott Barrett" w:date="2019-11-26T13:37:00Z">
        <w:r w:rsidR="004E322B">
          <w:rPr>
            <w:szCs w:val="24"/>
          </w:rPr>
          <w:t>,</w:t>
        </w:r>
      </w:ins>
      <w:r w:rsidR="0099544E" w:rsidRPr="0099544E">
        <w:rPr>
          <w:szCs w:val="24"/>
        </w:rPr>
        <w:t xml:space="preserve"> but </w:t>
      </w:r>
      <w:r w:rsidR="00F33E82">
        <w:rPr>
          <w:szCs w:val="24"/>
        </w:rPr>
        <w:t xml:space="preserve">are </w:t>
      </w:r>
      <w:r w:rsidR="0099544E" w:rsidRPr="0099544E">
        <w:rPr>
          <w:szCs w:val="24"/>
        </w:rPr>
        <w:t>not limited to</w:t>
      </w:r>
      <w:del w:id="2" w:author="Scott Barrett" w:date="2019-11-26T13:38:00Z">
        <w:r w:rsidR="0099544E" w:rsidRPr="0099544E" w:rsidDel="004E322B">
          <w:rPr>
            <w:szCs w:val="24"/>
          </w:rPr>
          <w:delText xml:space="preserve"> an</w:delText>
        </w:r>
      </w:del>
      <w:r w:rsidR="0099544E">
        <w:rPr>
          <w:szCs w:val="24"/>
        </w:rPr>
        <w:t>:</w:t>
      </w:r>
      <w:r w:rsidR="0099544E" w:rsidRPr="0099544E">
        <w:rPr>
          <w:szCs w:val="24"/>
        </w:rPr>
        <w:t xml:space="preserve"> </w:t>
      </w:r>
    </w:p>
    <w:p w14:paraId="71046FBC" w14:textId="57857E95"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eCommerce application</w:t>
      </w:r>
    </w:p>
    <w:p w14:paraId="680E2EA0" w14:textId="313ADD26"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Customer Management application</w:t>
      </w:r>
    </w:p>
    <w:p w14:paraId="6F919125" w14:textId="59ABEA39"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Order Management application</w:t>
      </w:r>
    </w:p>
    <w:p w14:paraId="7040ED2F" w14:textId="256BE41F" w:rsidR="0099544E"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Blog Site application</w:t>
      </w:r>
    </w:p>
    <w:p w14:paraId="04EE84D1" w14:textId="4BE6D84D" w:rsidR="008A0FE5" w:rsidRPr="0099544E" w:rsidRDefault="0099544E" w:rsidP="006161C6">
      <w:pPr>
        <w:pStyle w:val="ListParagraph"/>
        <w:numPr>
          <w:ilvl w:val="0"/>
          <w:numId w:val="30"/>
        </w:numPr>
        <w:spacing w:after="0" w:line="240" w:lineRule="auto"/>
        <w:contextualSpacing w:val="0"/>
        <w:rPr>
          <w:rFonts w:ascii="Times New Roman" w:hAnsi="Times New Roman"/>
          <w:bCs/>
          <w:sz w:val="24"/>
          <w:szCs w:val="24"/>
        </w:rPr>
      </w:pPr>
      <w:r w:rsidRPr="0099544E">
        <w:rPr>
          <w:rFonts w:ascii="Times New Roman" w:hAnsi="Times New Roman"/>
          <w:bCs/>
          <w:sz w:val="24"/>
          <w:szCs w:val="24"/>
        </w:rPr>
        <w:t>DVD/Book/Music Management application</w:t>
      </w:r>
    </w:p>
    <w:p w14:paraId="3E3D4818" w14:textId="48A2FEA8" w:rsidR="006161C6" w:rsidRDefault="006161C6" w:rsidP="006161C6">
      <w:pPr>
        <w:ind w:left="360"/>
        <w:rPr>
          <w:szCs w:val="24"/>
        </w:rPr>
      </w:pPr>
    </w:p>
    <w:p w14:paraId="5003929D"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48" behindDoc="0" locked="0" layoutInCell="1" allowOverlap="1" wp14:anchorId="16EE9F8E" wp14:editId="5B6BD729">
                <wp:simplePos x="0" y="0"/>
                <wp:positionH relativeFrom="page">
                  <wp:posOffset>3903925</wp:posOffset>
                </wp:positionH>
                <wp:positionV relativeFrom="paragraph">
                  <wp:posOffset>166149</wp:posOffset>
                </wp:positionV>
                <wp:extent cx="914400" cy="2122998"/>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914400" cy="21229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601BB"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JavaServer Faces (Views, Models, and Controllers)</w:t>
                            </w:r>
                          </w:p>
                          <w:p w14:paraId="659D5FFD"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 xml:space="preserve">JavaServer Faces Controls and Data </w:t>
                            </w:r>
                            <w:r>
                              <w:rPr>
                                <w:rFonts w:ascii="Times New Roman" w:hAnsi="Times New Roman"/>
                              </w:rPr>
                              <w:t>Table</w:t>
                            </w:r>
                          </w:p>
                          <w:p w14:paraId="61784CE4"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JavaServer Faces Facelets</w:t>
                            </w:r>
                            <w:r>
                              <w:rPr>
                                <w:rFonts w:ascii="Times New Roman" w:hAnsi="Times New Roman"/>
                              </w:rPr>
                              <w:t xml:space="preserve"> (Layouts)</w:t>
                            </w:r>
                          </w:p>
                          <w:p w14:paraId="5F2ABAD1"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EJB 3 Business and Persistence Components</w:t>
                            </w:r>
                          </w:p>
                          <w:p w14:paraId="054DC4AA"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 xml:space="preserve">JDBC </w:t>
                            </w:r>
                            <w:r>
                              <w:rPr>
                                <w:rFonts w:ascii="Times New Roman" w:hAnsi="Times New Roman"/>
                              </w:rPr>
                              <w:t>and</w:t>
                            </w:r>
                            <w:r w:rsidRPr="00050397">
                              <w:rPr>
                                <w:rFonts w:ascii="Times New Roman" w:hAnsi="Times New Roman"/>
                              </w:rPr>
                              <w:t xml:space="preserve"> JPA</w:t>
                            </w:r>
                          </w:p>
                          <w:p w14:paraId="137E4DFB"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CDI</w:t>
                            </w:r>
                            <w:r>
                              <w:rPr>
                                <w:rFonts w:ascii="Times New Roman" w:hAnsi="Times New Roman"/>
                              </w:rPr>
                              <w:t xml:space="preserve"> dependency injection</w:t>
                            </w:r>
                          </w:p>
                          <w:p w14:paraId="6F824DB4" w14:textId="77777777" w:rsidR="00F76CD1" w:rsidRDefault="00F76CD1" w:rsidP="006161C6">
                            <w:pPr>
                              <w:pStyle w:val="ListParagraph"/>
                              <w:numPr>
                                <w:ilvl w:val="0"/>
                                <w:numId w:val="29"/>
                              </w:numPr>
                              <w:rPr>
                                <w:rFonts w:ascii="Times New Roman" w:hAnsi="Times New Roman"/>
                              </w:rPr>
                            </w:pPr>
                            <w:r w:rsidRPr="00050397">
                              <w:rPr>
                                <w:rFonts w:ascii="Times New Roman" w:hAnsi="Times New Roman"/>
                              </w:rPr>
                              <w:t>JAX-RS</w:t>
                            </w:r>
                            <w:r>
                              <w:rPr>
                                <w:rFonts w:ascii="Times New Roman" w:hAnsi="Times New Roman"/>
                              </w:rPr>
                              <w:t xml:space="preserve"> REST API</w:t>
                            </w:r>
                          </w:p>
                          <w:p w14:paraId="74EBE314" w14:textId="77777777" w:rsidR="00F76CD1" w:rsidRDefault="00F76CD1" w:rsidP="006161C6">
                            <w:pPr>
                              <w:pStyle w:val="ListParagraph"/>
                              <w:numPr>
                                <w:ilvl w:val="0"/>
                                <w:numId w:val="29"/>
                              </w:numPr>
                              <w:rPr>
                                <w:rFonts w:ascii="Times New Roman" w:hAnsi="Times New Roman"/>
                              </w:rPr>
                            </w:pPr>
                            <w:r>
                              <w:rPr>
                                <w:rFonts w:ascii="Times New Roman" w:hAnsi="Times New Roman"/>
                              </w:rPr>
                              <w:t>JBoss EAP (Java EE application server)</w:t>
                            </w:r>
                          </w:p>
                          <w:p w14:paraId="18737DAA" w14:textId="77777777" w:rsidR="00F76CD1" w:rsidRPr="00050397" w:rsidRDefault="00F76CD1" w:rsidP="006161C6">
                            <w:pPr>
                              <w:pStyle w:val="ListParagraph"/>
                              <w:numPr>
                                <w:ilvl w:val="0"/>
                                <w:numId w:val="29"/>
                              </w:numPr>
                              <w:rPr>
                                <w:rFonts w:ascii="Times New Roman" w:hAnsi="Times New Roman"/>
                              </w:rPr>
                            </w:pPr>
                            <w:r>
                              <w:rPr>
                                <w:rFonts w:ascii="Times New Roman" w:hAnsi="Times New Roman"/>
                              </w:rPr>
                              <w:t>JavaDB (Derby embedded relational database)</w:t>
                            </w:r>
                          </w:p>
                          <w:p w14:paraId="21A89EED" w14:textId="77777777" w:rsidR="00F76CD1" w:rsidRDefault="00F76CD1" w:rsidP="006161C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E9F8E" id="_x0000_t202" coordsize="21600,21600" o:spt="202" path="m,l,21600r21600,l21600,xe">
                <v:stroke joinstyle="miter"/>
                <v:path gradientshapeok="t" o:connecttype="rect"/>
              </v:shapetype>
              <v:shape id="Text Box 18" o:spid="_x0000_s1026" type="#_x0000_t202" style="position:absolute;left:0;text-align:left;margin-left:307.4pt;margin-top:13.1pt;width:1in;height:167.15pt;z-index:25165824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" fillcolor="white [3201]" stroked="f" strokeweight=".5pt">
                <v:textbox>
                  <w:txbxContent>
                    <w:p w14:paraId="72A601BB"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JavaServer Faces (Views, Models, and Controllers)</w:t>
                      </w:r>
                    </w:p>
                    <w:p w14:paraId="659D5FFD"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 xml:space="preserve">JavaServer Faces Controls and Data </w:t>
                      </w:r>
                      <w:r>
                        <w:rPr>
                          <w:rFonts w:ascii="Times New Roman" w:hAnsi="Times New Roman"/>
                        </w:rPr>
                        <w:t>Table</w:t>
                      </w:r>
                    </w:p>
                    <w:p w14:paraId="61784CE4"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JavaServer Faces Facelets</w:t>
                      </w:r>
                      <w:r>
                        <w:rPr>
                          <w:rFonts w:ascii="Times New Roman" w:hAnsi="Times New Roman"/>
                        </w:rPr>
                        <w:t xml:space="preserve"> (Layouts)</w:t>
                      </w:r>
                    </w:p>
                    <w:p w14:paraId="5F2ABAD1"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EJB 3 Business and Persistence Components</w:t>
                      </w:r>
                    </w:p>
                    <w:p w14:paraId="054DC4AA"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 xml:space="preserve">JDBC </w:t>
                      </w:r>
                      <w:r>
                        <w:rPr>
                          <w:rFonts w:ascii="Times New Roman" w:hAnsi="Times New Roman"/>
                        </w:rPr>
                        <w:t>and</w:t>
                      </w:r>
                      <w:r w:rsidRPr="00050397">
                        <w:rPr>
                          <w:rFonts w:ascii="Times New Roman" w:hAnsi="Times New Roman"/>
                        </w:rPr>
                        <w:t xml:space="preserve"> JPA</w:t>
                      </w:r>
                    </w:p>
                    <w:p w14:paraId="137E4DFB" w14:textId="77777777" w:rsidR="00F76CD1" w:rsidRPr="00050397" w:rsidRDefault="00F76CD1" w:rsidP="006161C6">
                      <w:pPr>
                        <w:pStyle w:val="ListParagraph"/>
                        <w:numPr>
                          <w:ilvl w:val="0"/>
                          <w:numId w:val="29"/>
                        </w:numPr>
                        <w:rPr>
                          <w:rFonts w:ascii="Times New Roman" w:hAnsi="Times New Roman"/>
                        </w:rPr>
                      </w:pPr>
                      <w:r w:rsidRPr="00050397">
                        <w:rPr>
                          <w:rFonts w:ascii="Times New Roman" w:hAnsi="Times New Roman"/>
                        </w:rPr>
                        <w:t>CDI</w:t>
                      </w:r>
                      <w:r>
                        <w:rPr>
                          <w:rFonts w:ascii="Times New Roman" w:hAnsi="Times New Roman"/>
                        </w:rPr>
                        <w:t xml:space="preserve"> dependency injection</w:t>
                      </w:r>
                    </w:p>
                    <w:p w14:paraId="6F824DB4" w14:textId="77777777" w:rsidR="00F76CD1" w:rsidRDefault="00F76CD1" w:rsidP="006161C6">
                      <w:pPr>
                        <w:pStyle w:val="ListParagraph"/>
                        <w:numPr>
                          <w:ilvl w:val="0"/>
                          <w:numId w:val="29"/>
                        </w:numPr>
                        <w:rPr>
                          <w:rFonts w:ascii="Times New Roman" w:hAnsi="Times New Roman"/>
                        </w:rPr>
                      </w:pPr>
                      <w:r w:rsidRPr="00050397">
                        <w:rPr>
                          <w:rFonts w:ascii="Times New Roman" w:hAnsi="Times New Roman"/>
                        </w:rPr>
                        <w:t>JAX-RS</w:t>
                      </w:r>
                      <w:r>
                        <w:rPr>
                          <w:rFonts w:ascii="Times New Roman" w:hAnsi="Times New Roman"/>
                        </w:rPr>
                        <w:t xml:space="preserve"> REST API</w:t>
                      </w:r>
                    </w:p>
                    <w:p w14:paraId="74EBE314" w14:textId="77777777" w:rsidR="00F76CD1" w:rsidRDefault="00F76CD1" w:rsidP="006161C6">
                      <w:pPr>
                        <w:pStyle w:val="ListParagraph"/>
                        <w:numPr>
                          <w:ilvl w:val="0"/>
                          <w:numId w:val="29"/>
                        </w:numPr>
                        <w:rPr>
                          <w:rFonts w:ascii="Times New Roman" w:hAnsi="Times New Roman"/>
                        </w:rPr>
                      </w:pPr>
                      <w:r>
                        <w:rPr>
                          <w:rFonts w:ascii="Times New Roman" w:hAnsi="Times New Roman"/>
                        </w:rPr>
                        <w:t>JBoss EAP (Java EE application server)</w:t>
                      </w:r>
                    </w:p>
                    <w:p w14:paraId="18737DAA" w14:textId="77777777" w:rsidR="00F76CD1" w:rsidRPr="00050397" w:rsidRDefault="00F76CD1" w:rsidP="006161C6">
                      <w:pPr>
                        <w:pStyle w:val="ListParagraph"/>
                        <w:numPr>
                          <w:ilvl w:val="0"/>
                          <w:numId w:val="29"/>
                        </w:numPr>
                        <w:rPr>
                          <w:rFonts w:ascii="Times New Roman" w:hAnsi="Times New Roman"/>
                        </w:rPr>
                      </w:pPr>
                      <w:r>
                        <w:rPr>
                          <w:rFonts w:ascii="Times New Roman" w:hAnsi="Times New Roman"/>
                        </w:rPr>
                        <w:t>JavaDB (Derby embedded relational database)</w:t>
                      </w:r>
                    </w:p>
                    <w:p w14:paraId="21A89EED" w14:textId="77777777" w:rsidR="00F76CD1" w:rsidRDefault="00F76CD1" w:rsidP="006161C6"/>
                  </w:txbxContent>
                </v:textbox>
                <w10:wrap anchorx="page"/>
              </v:shape>
            </w:pict>
          </mc:Fallback>
        </mc:AlternateContent>
      </w:r>
      <w:r>
        <w:rPr>
          <w:noProof/>
          <w:szCs w:val="24"/>
        </w:rPr>
        <mc:AlternateContent>
          <mc:Choice Requires="wps">
            <w:drawing>
              <wp:anchor distT="0" distB="0" distL="114300" distR="114300" simplePos="0" relativeHeight="251658249" behindDoc="0" locked="0" layoutInCell="1" allowOverlap="1" wp14:anchorId="532A3229" wp14:editId="14D328D0">
                <wp:simplePos x="0" y="0"/>
                <wp:positionH relativeFrom="margin">
                  <wp:posOffset>1700530</wp:posOffset>
                </wp:positionH>
                <wp:positionV relativeFrom="paragraph">
                  <wp:posOffset>948690</wp:posOffset>
                </wp:positionV>
                <wp:extent cx="897890" cy="246380"/>
                <wp:effectExtent l="0" t="0" r="16510" b="20320"/>
                <wp:wrapNone/>
                <wp:docPr id="19" name="Text Box 19"/>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C8C94C" w14:textId="77777777" w:rsidR="00F76CD1" w:rsidRDefault="00F76CD1" w:rsidP="006161C6">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A3229" id="Text Box 19" o:spid="_x0000_s1027" type="#_x0000_t202" style="position:absolute;left:0;text-align:left;margin-left:133.9pt;margin-top:74.7pt;width:70.7pt;height:19.4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" fillcolor="white [3201]" strokeweight=".5pt">
                <v:textbox>
                  <w:txbxContent>
                    <w:p w14:paraId="74C8C94C" w14:textId="77777777" w:rsidR="00F76CD1" w:rsidRDefault="00F76CD1" w:rsidP="006161C6">
                      <w:pPr>
                        <w:jc w:val="center"/>
                      </w:pPr>
                      <w:r>
                        <w:t>Bus. API</w:t>
                      </w:r>
                    </w:p>
                  </w:txbxContent>
                </v:textbox>
                <w10:wrap anchorx="margin"/>
              </v:shape>
            </w:pict>
          </mc:Fallback>
        </mc:AlternateContent>
      </w:r>
      <w:r>
        <w:rPr>
          <w:noProof/>
          <w:szCs w:val="24"/>
        </w:rPr>
        <mc:AlternateContent>
          <mc:Choice Requires="wps">
            <w:drawing>
              <wp:anchor distT="0" distB="0" distL="114300" distR="114300" simplePos="0" relativeHeight="251658241" behindDoc="0" locked="0" layoutInCell="1" allowOverlap="1" wp14:anchorId="03D165D8" wp14:editId="133CBE60">
                <wp:simplePos x="0" y="0"/>
                <wp:positionH relativeFrom="margin">
                  <wp:posOffset>730250</wp:posOffset>
                </wp:positionH>
                <wp:positionV relativeFrom="paragraph">
                  <wp:posOffset>948055</wp:posOffset>
                </wp:positionV>
                <wp:extent cx="897890" cy="246380"/>
                <wp:effectExtent l="0" t="0" r="16510" b="20320"/>
                <wp:wrapNone/>
                <wp:docPr id="7" name="Text Box 7"/>
                <wp:cNvGraphicFramePr/>
                <a:graphic xmlns:a="http://schemas.openxmlformats.org/drawingml/2006/main">
                  <a:graphicData uri="http://schemas.microsoft.com/office/word/2010/wordprocessingShape">
                    <wps:wsp>
                      <wps:cNvSpPr txBox="1"/>
                      <wps:spPr>
                        <a:xfrm>
                          <a:off x="0" y="0"/>
                          <a:ext cx="89789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AB07C" w14:textId="77777777" w:rsidR="00F76CD1" w:rsidRDefault="00F76CD1" w:rsidP="006161C6">
                            <w:pPr>
                              <w:jc w:val="center"/>
                            </w:pPr>
                            <w: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65D8" id="Text Box 7" o:spid="_x0000_s1028" type="#_x0000_t202" style="position:absolute;left:0;text-align:left;margin-left:57.5pt;margin-top:74.65pt;width:70.7pt;height:19.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" fillcolor="white [3201]" strokeweight=".5pt">
                <v:textbox>
                  <w:txbxContent>
                    <w:p w14:paraId="75CAB07C" w14:textId="77777777" w:rsidR="00F76CD1" w:rsidRDefault="00F76CD1" w:rsidP="006161C6">
                      <w:pPr>
                        <w:jc w:val="center"/>
                      </w:pPr>
                      <w:r>
                        <w:t>REST API</w:t>
                      </w:r>
                    </w:p>
                  </w:txbxContent>
                </v:textbox>
                <w10:wrap anchorx="margin"/>
              </v:shape>
            </w:pict>
          </mc:Fallback>
        </mc:AlternateContent>
      </w:r>
      <w:r>
        <w:rPr>
          <w:noProof/>
          <w:szCs w:val="24"/>
        </w:rPr>
        <mc:AlternateContent>
          <mc:Choice Requires="wps">
            <w:drawing>
              <wp:anchor distT="0" distB="0" distL="114300" distR="114300" simplePos="0" relativeHeight="251658240" behindDoc="0" locked="0" layoutInCell="1" allowOverlap="1" wp14:anchorId="1C60377A" wp14:editId="323D0B8D">
                <wp:simplePos x="0" y="0"/>
                <wp:positionH relativeFrom="column">
                  <wp:posOffset>706755</wp:posOffset>
                </wp:positionH>
                <wp:positionV relativeFrom="paragraph">
                  <wp:posOffset>820420</wp:posOffset>
                </wp:positionV>
                <wp:extent cx="1979295" cy="500380"/>
                <wp:effectExtent l="0" t="0" r="20955" b="13970"/>
                <wp:wrapNone/>
                <wp:docPr id="3" name="Rectangle 3"/>
                <wp:cNvGraphicFramePr/>
                <a:graphic xmlns:a="http://schemas.openxmlformats.org/drawingml/2006/main">
                  <a:graphicData uri="http://schemas.microsoft.com/office/word/2010/wordprocessingShape">
                    <wps:wsp>
                      <wps:cNvSpPr/>
                      <wps:spPr>
                        <a:xfrm>
                          <a:off x="0" y="0"/>
                          <a:ext cx="19792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45725E" id="Rectangle 3" o:spid="_x0000_s1026" style="position:absolute;margin-left:55.65pt;margin-top:64.6pt;width:155.85pt;height:3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" fillcolor="#4f81bd [3204]" strokecolor="#243f60 [1604]" strokeweight="2pt"/>
            </w:pict>
          </mc:Fallback>
        </mc:AlternateContent>
      </w:r>
      <w:r w:rsidRPr="00BE329D">
        <w:rPr>
          <w:noProof/>
          <w:szCs w:val="24"/>
        </w:rPr>
        <mc:AlternateContent>
          <mc:Choice Requires="wps">
            <w:drawing>
              <wp:anchor distT="0" distB="0" distL="114300" distR="114300" simplePos="0" relativeHeight="251658244" behindDoc="0" locked="0" layoutInCell="1" allowOverlap="1" wp14:anchorId="6AF0FDF5" wp14:editId="3A4B82C3">
                <wp:simplePos x="0" y="0"/>
                <wp:positionH relativeFrom="margin">
                  <wp:posOffset>976630</wp:posOffset>
                </wp:positionH>
                <wp:positionV relativeFrom="paragraph">
                  <wp:posOffset>280035</wp:posOffset>
                </wp:positionV>
                <wp:extent cx="1407160" cy="278130"/>
                <wp:effectExtent l="0" t="0" r="21590" b="26670"/>
                <wp:wrapNone/>
                <wp:docPr id="5" name="Text Box 5"/>
                <wp:cNvGraphicFramePr/>
                <a:graphic xmlns:a="http://schemas.openxmlformats.org/drawingml/2006/main">
                  <a:graphicData uri="http://schemas.microsoft.com/office/word/2010/wordprocessingShape">
                    <wps:wsp>
                      <wps:cNvSpPr txBox="1"/>
                      <wps:spPr>
                        <a:xfrm>
                          <a:off x="0" y="0"/>
                          <a:ext cx="140716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D862D" w14:textId="77777777" w:rsidR="00F76CD1" w:rsidRDefault="00F76CD1" w:rsidP="006161C6">
                            <w:pPr>
                              <w:jc w:val="center"/>
                            </w:pPr>
                            <w: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FDF5" id="Text Box 5" o:spid="_x0000_s1029" type="#_x0000_t202" style="position:absolute;left:0;text-align:left;margin-left:76.9pt;margin-top:22.05pt;width:110.8pt;height:21.9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" fillcolor="white [3201]" strokeweight=".5pt">
                <v:textbox>
                  <w:txbxContent>
                    <w:p w14:paraId="11ED862D" w14:textId="77777777" w:rsidR="00F76CD1" w:rsidRDefault="00F76CD1" w:rsidP="006161C6">
                      <w:pPr>
                        <w:jc w:val="center"/>
                      </w:pPr>
                      <w:r>
                        <w:t>Presentation</w:t>
                      </w:r>
                    </w:p>
                  </w:txbxContent>
                </v:textbox>
                <w10:wrap anchorx="margin"/>
              </v:shape>
            </w:pict>
          </mc:Fallback>
        </mc:AlternateContent>
      </w:r>
      <w:r>
        <w:rPr>
          <w:noProof/>
          <w:szCs w:val="24"/>
        </w:rPr>
        <mc:AlternateContent>
          <mc:Choice Requires="wps">
            <w:drawing>
              <wp:anchor distT="0" distB="0" distL="114300" distR="114300" simplePos="0" relativeHeight="251658246" behindDoc="0" locked="0" layoutInCell="1" allowOverlap="1" wp14:anchorId="7DE435E6" wp14:editId="36F4A833">
                <wp:simplePos x="0" y="0"/>
                <wp:positionH relativeFrom="column">
                  <wp:posOffset>1653540</wp:posOffset>
                </wp:positionH>
                <wp:positionV relativeFrom="paragraph">
                  <wp:posOffset>582930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AEAD9F" id="_x0000_t32" coordsize="21600,21600" o:spt="32" o:oned="t" path="m,l21600,21600e" filled="f">
                <v:path arrowok="t" fillok="f" o:connecttype="none"/>
                <o:lock v:ext="edit" shapetype="t"/>
              </v:shapetype>
              <v:shape id="Straight Arrow Connector 16" o:spid="_x0000_s1026" type="#_x0000_t32" style="position:absolute;margin-left:130.2pt;margin-top:45.9pt;width:.6pt;height:1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" strokecolor="#4579b8 [3044]">
                <v:stroke endarrow="block"/>
              </v:shape>
            </w:pict>
          </mc:Fallback>
        </mc:AlternateContent>
      </w:r>
      <w:r w:rsidRPr="00BE329D">
        <w:rPr>
          <w:noProof/>
          <w:szCs w:val="24"/>
        </w:rPr>
        <mc:AlternateContent>
          <mc:Choice Requires="wps">
            <w:drawing>
              <wp:anchor distT="0" distB="0" distL="114300" distR="114300" simplePos="0" relativeHeight="251658243" behindDoc="0" locked="0" layoutInCell="1" allowOverlap="1" wp14:anchorId="62E578E1" wp14:editId="185B2D1A">
                <wp:simplePos x="0" y="0"/>
                <wp:positionH relativeFrom="column">
                  <wp:posOffset>715397</wp:posOffset>
                </wp:positionH>
                <wp:positionV relativeFrom="paragraph">
                  <wp:posOffset>136525</wp:posOffset>
                </wp:positionV>
                <wp:extent cx="1948069" cy="500380"/>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8069"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29BBF" id="Rectangle 9" o:spid="_x0000_s1026" style="position:absolute;margin-left:56.35pt;margin-top:10.75pt;width:153.4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" fillcolor="#4f81bd [3204]" strokecolor="#243f60 [1604]" strokeweight="2pt"/>
            </w:pict>
          </mc:Fallback>
        </mc:AlternateContent>
      </w:r>
    </w:p>
    <w:p w14:paraId="341C7F55" w14:textId="77777777" w:rsidR="006161C6" w:rsidRDefault="006161C6" w:rsidP="006161C6">
      <w:pPr>
        <w:ind w:left="360"/>
        <w:rPr>
          <w:szCs w:val="24"/>
        </w:rPr>
      </w:pPr>
    </w:p>
    <w:p w14:paraId="444DA1BE" w14:textId="77777777" w:rsidR="006161C6" w:rsidRDefault="006161C6" w:rsidP="006161C6">
      <w:pPr>
        <w:ind w:left="360"/>
        <w:rPr>
          <w:szCs w:val="24"/>
        </w:rPr>
      </w:pPr>
      <w:r>
        <w:rPr>
          <w:szCs w:val="24"/>
        </w:rPr>
        <w:t xml:space="preserve"> </w:t>
      </w:r>
    </w:p>
    <w:p w14:paraId="7142C2E6" w14:textId="77777777" w:rsidR="006161C6" w:rsidRDefault="006161C6" w:rsidP="006161C6">
      <w:pPr>
        <w:ind w:left="360"/>
        <w:rPr>
          <w:szCs w:val="24"/>
        </w:rPr>
      </w:pPr>
    </w:p>
    <w:p w14:paraId="293BD955"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52" behindDoc="0" locked="0" layoutInCell="1" allowOverlap="1" wp14:anchorId="7CDDFE5B" wp14:editId="6B73E6F0">
                <wp:simplePos x="0" y="0"/>
                <wp:positionH relativeFrom="column">
                  <wp:posOffset>1662485</wp:posOffset>
                </wp:positionH>
                <wp:positionV relativeFrom="paragraph">
                  <wp:posOffset>95609</wp:posOffset>
                </wp:positionV>
                <wp:extent cx="7620" cy="247015"/>
                <wp:effectExtent l="38100" t="0" r="68580" b="57785"/>
                <wp:wrapNone/>
                <wp:docPr id="6" name="Straight Arrow Connector 6"/>
                <wp:cNvGraphicFramePr/>
                <a:graphic xmlns:a="http://schemas.openxmlformats.org/drawingml/2006/main">
                  <a:graphicData uri="http://schemas.microsoft.com/office/word/2010/wordprocessingShape">
                    <wps:wsp>
                      <wps:cNvCnPr/>
                      <wps:spPr>
                        <a:xfrm>
                          <a:off x="0" y="0"/>
                          <a:ext cx="7620" cy="247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2768E" id="Straight Arrow Connector 6" o:spid="_x0000_s1026" type="#_x0000_t32" style="position:absolute;margin-left:130.9pt;margin-top:7.55pt;width:.6pt;height:1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" strokecolor="#4579b8 [3044]">
                <v:stroke endarrow="block"/>
              </v:shape>
            </w:pict>
          </mc:Fallback>
        </mc:AlternateContent>
      </w:r>
    </w:p>
    <w:p w14:paraId="780D5B61"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51" behindDoc="0" locked="0" layoutInCell="1" allowOverlap="1" wp14:anchorId="586F6505" wp14:editId="448356F2">
                <wp:simplePos x="0" y="0"/>
                <wp:positionH relativeFrom="margin">
                  <wp:posOffset>1064260</wp:posOffset>
                </wp:positionH>
                <wp:positionV relativeFrom="paragraph">
                  <wp:posOffset>149860</wp:posOffset>
                </wp:positionV>
                <wp:extent cx="1303655" cy="246380"/>
                <wp:effectExtent l="0" t="0" r="10795" b="20320"/>
                <wp:wrapNone/>
                <wp:docPr id="8" name="Text Box 8"/>
                <wp:cNvGraphicFramePr/>
                <a:graphic xmlns:a="http://schemas.openxmlformats.org/drawingml/2006/main">
                  <a:graphicData uri="http://schemas.microsoft.com/office/word/2010/wordprocessingShape">
                    <wps:wsp>
                      <wps:cNvSpPr txBox="1"/>
                      <wps:spPr>
                        <a:xfrm>
                          <a:off x="0" y="0"/>
                          <a:ext cx="1303655"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57B45C" w14:textId="77777777" w:rsidR="00F76CD1" w:rsidRDefault="00F76CD1" w:rsidP="006161C6">
                            <w:pPr>
                              <w:jc w:val="center"/>
                            </w:pPr>
                            <w:r>
                              <w:t>Data Access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F6505" id="Text Box 8" o:spid="_x0000_s1030" type="#_x0000_t202" style="position:absolute;left:0;text-align:left;margin-left:83.8pt;margin-top:11.8pt;width:102.65pt;height:19.4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" fillcolor="white [3201]" strokeweight=".5pt">
                <v:textbox>
                  <w:txbxContent>
                    <w:p w14:paraId="3D57B45C" w14:textId="77777777" w:rsidR="00F76CD1" w:rsidRDefault="00F76CD1" w:rsidP="006161C6">
                      <w:pPr>
                        <w:jc w:val="center"/>
                      </w:pPr>
                      <w:r>
                        <w:t>Data Access API</w:t>
                      </w:r>
                    </w:p>
                  </w:txbxContent>
                </v:textbox>
                <w10:wrap anchorx="margin"/>
              </v:shape>
            </w:pict>
          </mc:Fallback>
        </mc:AlternateContent>
      </w:r>
      <w:r>
        <w:rPr>
          <w:noProof/>
          <w:szCs w:val="24"/>
        </w:rPr>
        <mc:AlternateContent>
          <mc:Choice Requires="wps">
            <w:drawing>
              <wp:anchor distT="0" distB="0" distL="114300" distR="114300" simplePos="0" relativeHeight="251658250" behindDoc="0" locked="0" layoutInCell="1" allowOverlap="1" wp14:anchorId="7DAB4B7D" wp14:editId="2F7C08DA">
                <wp:simplePos x="0" y="0"/>
                <wp:positionH relativeFrom="column">
                  <wp:posOffset>700378</wp:posOffset>
                </wp:positionH>
                <wp:positionV relativeFrom="paragraph">
                  <wp:posOffset>7647</wp:posOffset>
                </wp:positionV>
                <wp:extent cx="1979295" cy="500380"/>
                <wp:effectExtent l="0" t="0" r="20955" b="13970"/>
                <wp:wrapNone/>
                <wp:docPr id="11" name="Rectangle 11"/>
                <wp:cNvGraphicFramePr/>
                <a:graphic xmlns:a="http://schemas.openxmlformats.org/drawingml/2006/main">
                  <a:graphicData uri="http://schemas.microsoft.com/office/word/2010/wordprocessingShape">
                    <wps:wsp>
                      <wps:cNvSpPr/>
                      <wps:spPr>
                        <a:xfrm>
                          <a:off x="0" y="0"/>
                          <a:ext cx="19792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1412AB" id="Rectangle 11" o:spid="_x0000_s1026" style="position:absolute;margin-left:55.15pt;margin-top:.6pt;width:155.85pt;height:3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" fillcolor="#4f81bd [3204]" strokecolor="#243f60 [1604]" strokeweight="2pt"/>
            </w:pict>
          </mc:Fallback>
        </mc:AlternateContent>
      </w:r>
    </w:p>
    <w:p w14:paraId="33779FB6"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45" behindDoc="0" locked="0" layoutInCell="1" allowOverlap="1" wp14:anchorId="446C5236" wp14:editId="0A9AB23E">
                <wp:simplePos x="0" y="0"/>
                <wp:positionH relativeFrom="column">
                  <wp:posOffset>1675738</wp:posOffset>
                </wp:positionH>
                <wp:positionV relativeFrom="paragraph">
                  <wp:posOffset>205961</wp:posOffset>
                </wp:positionV>
                <wp:extent cx="7952" cy="247043"/>
                <wp:effectExtent l="38100" t="0" r="68580" b="57785"/>
                <wp:wrapNone/>
                <wp:docPr id="13" name="Straight Arrow Connector 13"/>
                <wp:cNvGraphicFramePr/>
                <a:graphic xmlns:a="http://schemas.openxmlformats.org/drawingml/2006/main">
                  <a:graphicData uri="http://schemas.microsoft.com/office/word/2010/wordprocessingShape">
                    <wps:wsp>
                      <wps:cNvCnPr/>
                      <wps:spPr>
                        <a:xfrm>
                          <a:off x="0" y="0"/>
                          <a:ext cx="7952" cy="24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CECA2" id="Straight Arrow Connector 13" o:spid="_x0000_s1026" type="#_x0000_t32" style="position:absolute;margin-left:131.95pt;margin-top:16.2pt;width:.65pt;height:1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" strokecolor="#4579b8 [3044]">
                <v:stroke endarrow="block"/>
              </v:shape>
            </w:pict>
          </mc:Fallback>
        </mc:AlternateContent>
      </w:r>
    </w:p>
    <w:p w14:paraId="0F36CC2E"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42" behindDoc="0" locked="0" layoutInCell="1" allowOverlap="1" wp14:anchorId="6BB4B915" wp14:editId="0F2D3C30">
                <wp:simplePos x="0" y="0"/>
                <wp:positionH relativeFrom="margin">
                  <wp:posOffset>1287753</wp:posOffset>
                </wp:positionH>
                <wp:positionV relativeFrom="paragraph">
                  <wp:posOffset>127221</wp:posOffset>
                </wp:positionV>
                <wp:extent cx="795020" cy="421005"/>
                <wp:effectExtent l="0" t="0" r="24130" b="17145"/>
                <wp:wrapNone/>
                <wp:docPr id="12" name="Flowchart: Magnetic Disk 12"/>
                <wp:cNvGraphicFramePr/>
                <a:graphic xmlns:a="http://schemas.openxmlformats.org/drawingml/2006/main">
                  <a:graphicData uri="http://schemas.microsoft.com/office/word/2010/wordprocessingShape">
                    <wps:wsp>
                      <wps:cNvSpPr/>
                      <wps:spPr>
                        <a:xfrm>
                          <a:off x="0" y="0"/>
                          <a:ext cx="795020" cy="4210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3AA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101.4pt;margin-top:10pt;width:62.6pt;height:3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" fillcolor="#4f81bd [3204]" strokecolor="#243f60 [1604]" strokeweight="2pt">
                <w10:wrap anchorx="margin"/>
              </v:shape>
            </w:pict>
          </mc:Fallback>
        </mc:AlternateContent>
      </w:r>
    </w:p>
    <w:p w14:paraId="4443C9FE" w14:textId="77777777" w:rsidR="006161C6" w:rsidRDefault="006161C6" w:rsidP="006161C6">
      <w:pPr>
        <w:ind w:left="360"/>
        <w:rPr>
          <w:szCs w:val="24"/>
        </w:rPr>
      </w:pPr>
      <w:r>
        <w:rPr>
          <w:noProof/>
          <w:szCs w:val="24"/>
        </w:rPr>
        <mc:AlternateContent>
          <mc:Choice Requires="wps">
            <w:drawing>
              <wp:anchor distT="0" distB="0" distL="114300" distR="114300" simplePos="0" relativeHeight="251658247" behindDoc="0" locked="0" layoutInCell="1" allowOverlap="1" wp14:anchorId="556AC418" wp14:editId="7BF1B192">
                <wp:simplePos x="0" y="0"/>
                <wp:positionH relativeFrom="column">
                  <wp:posOffset>1523034</wp:posOffset>
                </wp:positionH>
                <wp:positionV relativeFrom="paragraph">
                  <wp:posOffset>5715</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6311A" w14:textId="77777777" w:rsidR="00F76CD1" w:rsidRPr="00880063" w:rsidRDefault="00F76CD1" w:rsidP="006161C6">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AC418" id="Text Box 17" o:spid="_x0000_s1031" type="#_x0000_t202" style="position:absolute;left:0;text-align:left;margin-left:119.9pt;margin-top:.45pt;width:1in;height:16.25pt;z-index:25165824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" fillcolor="white [3201]" stroked="f" strokeweight=".5pt">
                <v:textbox>
                  <w:txbxContent>
                    <w:p w14:paraId="1CD6311A" w14:textId="77777777" w:rsidR="00F76CD1" w:rsidRPr="00880063" w:rsidRDefault="00F76CD1" w:rsidP="006161C6">
                      <w:pPr>
                        <w:rPr>
                          <w:sz w:val="16"/>
                          <w:szCs w:val="16"/>
                        </w:rPr>
                      </w:pPr>
                      <w:r>
                        <w:rPr>
                          <w:sz w:val="16"/>
                          <w:szCs w:val="16"/>
                        </w:rPr>
                        <w:t>DB</w:t>
                      </w:r>
                    </w:p>
                  </w:txbxContent>
                </v:textbox>
              </v:shape>
            </w:pict>
          </mc:Fallback>
        </mc:AlternateContent>
      </w:r>
    </w:p>
    <w:p w14:paraId="13946B8C" w14:textId="5192E421" w:rsidR="006161C6" w:rsidRPr="00C84104" w:rsidRDefault="006161C6" w:rsidP="006161C6">
      <w:pPr>
        <w:rPr>
          <w:szCs w:val="24"/>
        </w:rPr>
      </w:pPr>
      <w:r>
        <w:rPr>
          <w:szCs w:val="24"/>
        </w:rPr>
        <w:t xml:space="preserve">The design and code will support the following </w:t>
      </w:r>
      <w:r w:rsidDel="004E322B">
        <w:rPr>
          <w:szCs w:val="24"/>
        </w:rPr>
        <w:t>high</w:t>
      </w:r>
      <w:r w:rsidR="002F66ED">
        <w:rPr>
          <w:szCs w:val="24"/>
        </w:rPr>
        <w:t>-</w:t>
      </w:r>
      <w:r w:rsidDel="004E322B">
        <w:rPr>
          <w:szCs w:val="24"/>
        </w:rPr>
        <w:t>level</w:t>
      </w:r>
      <w:r>
        <w:rPr>
          <w:szCs w:val="24"/>
        </w:rPr>
        <w:t xml:space="preserve"> requirements:</w:t>
      </w:r>
    </w:p>
    <w:p w14:paraId="3FEE8A43"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implement a user registration </w:t>
      </w:r>
      <w:r>
        <w:rPr>
          <w:rFonts w:ascii="Times New Roman" w:hAnsi="Times New Roman"/>
          <w:bCs/>
          <w:sz w:val="24"/>
          <w:szCs w:val="24"/>
        </w:rPr>
        <w:t xml:space="preserve">module and login </w:t>
      </w:r>
      <w:r w:rsidRPr="008706A4">
        <w:rPr>
          <w:rFonts w:ascii="Times New Roman" w:hAnsi="Times New Roman"/>
          <w:bCs/>
          <w:sz w:val="24"/>
          <w:szCs w:val="24"/>
        </w:rPr>
        <w:t>module.</w:t>
      </w:r>
    </w:p>
    <w:p w14:paraId="3D3B1338"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be designed using an N-Layer architecture with distinct and separate presentation components, business services, and persistence services.</w:t>
      </w:r>
    </w:p>
    <w:p w14:paraId="1E5D0DE2" w14:textId="082D54DA"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adhere to industry best practices, exception handling, and error handling as discussed either in </w:t>
      </w:r>
      <w:ins w:id="3" w:author="Scott Barrett" w:date="2019-11-26T13:38:00Z">
        <w:r w:rsidR="004E322B">
          <w:rPr>
            <w:rFonts w:ascii="Times New Roman" w:hAnsi="Times New Roman"/>
            <w:bCs/>
            <w:sz w:val="24"/>
            <w:szCs w:val="24"/>
          </w:rPr>
          <w:t>t</w:t>
        </w:r>
      </w:ins>
      <w:del w:id="4" w:author="Scott Barrett" w:date="2019-11-26T13:38:00Z">
        <w:r w:rsidRPr="008706A4" w:rsidDel="004E322B">
          <w:rPr>
            <w:rFonts w:ascii="Times New Roman" w:hAnsi="Times New Roman"/>
            <w:bCs/>
            <w:sz w:val="24"/>
            <w:szCs w:val="24"/>
          </w:rPr>
          <w:delText>T</w:delText>
        </w:r>
      </w:del>
      <w:r w:rsidRPr="008706A4">
        <w:rPr>
          <w:rFonts w:ascii="Times New Roman" w:hAnsi="Times New Roman"/>
          <w:bCs/>
          <w:sz w:val="24"/>
          <w:szCs w:val="24"/>
        </w:rPr>
        <w:t>opic reading, lectures, or provided as peer code review feedback.</w:t>
      </w:r>
    </w:p>
    <w:p w14:paraId="72EA55F7"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presentation must be </w:t>
      </w:r>
      <w:r>
        <w:rPr>
          <w:rFonts w:ascii="Times New Roman" w:hAnsi="Times New Roman"/>
          <w:bCs/>
          <w:sz w:val="24"/>
          <w:szCs w:val="24"/>
        </w:rPr>
        <w:t xml:space="preserve">entirely written using JSF xhtml pages using </w:t>
      </w:r>
      <w:r w:rsidRPr="008706A4">
        <w:rPr>
          <w:rFonts w:ascii="Times New Roman" w:hAnsi="Times New Roman"/>
          <w:bCs/>
          <w:sz w:val="24"/>
          <w:szCs w:val="24"/>
        </w:rPr>
        <w:t>managed beans and controllers.</w:t>
      </w:r>
    </w:p>
    <w:p w14:paraId="22F0CDC8"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perform data validation on all form data entry fields.</w:t>
      </w:r>
    </w:p>
    <w:p w14:paraId="0B133E9C"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presentation must use a JSF Data Grid control somewhere in the design</w:t>
      </w:r>
      <w:r>
        <w:rPr>
          <w:rFonts w:ascii="Times New Roman" w:hAnsi="Times New Roman"/>
          <w:bCs/>
          <w:sz w:val="24"/>
          <w:szCs w:val="24"/>
        </w:rPr>
        <w:t xml:space="preserve"> to create a tabular report</w:t>
      </w:r>
      <w:r w:rsidRPr="008706A4">
        <w:rPr>
          <w:rFonts w:ascii="Times New Roman" w:hAnsi="Times New Roman"/>
          <w:bCs/>
          <w:sz w:val="24"/>
          <w:szCs w:val="24"/>
        </w:rPr>
        <w:t>.</w:t>
      </w:r>
    </w:p>
    <w:p w14:paraId="7C55AF0D" w14:textId="4E1CE07F" w:rsidR="006161C6" w:rsidRPr="009B53B9"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9B53B9">
        <w:rPr>
          <w:rFonts w:ascii="Times New Roman" w:hAnsi="Times New Roman"/>
          <w:bCs/>
          <w:sz w:val="24"/>
          <w:szCs w:val="24"/>
        </w:rPr>
        <w:lastRenderedPageBreak/>
        <w:t xml:space="preserve">Your application presentation must use Facelets </w:t>
      </w:r>
      <w:r>
        <w:rPr>
          <w:rFonts w:ascii="Times New Roman" w:hAnsi="Times New Roman"/>
          <w:bCs/>
          <w:sz w:val="24"/>
          <w:szCs w:val="24"/>
        </w:rPr>
        <w:t>(i.e.</w:t>
      </w:r>
      <w:ins w:id="5" w:author="Scott Barrett" w:date="2019-11-26T13:38:00Z">
        <w:r w:rsidR="004E322B">
          <w:rPr>
            <w:rFonts w:ascii="Times New Roman" w:hAnsi="Times New Roman"/>
            <w:bCs/>
            <w:sz w:val="24"/>
            <w:szCs w:val="24"/>
          </w:rPr>
          <w:t>,</w:t>
        </w:r>
      </w:ins>
      <w:r>
        <w:rPr>
          <w:rFonts w:ascii="Times New Roman" w:hAnsi="Times New Roman"/>
          <w:bCs/>
          <w:sz w:val="24"/>
          <w:szCs w:val="24"/>
        </w:rPr>
        <w:t xml:space="preserve"> layouts) </w:t>
      </w:r>
      <w:r w:rsidRPr="009B53B9">
        <w:rPr>
          <w:rFonts w:ascii="Times New Roman" w:hAnsi="Times New Roman"/>
          <w:bCs/>
          <w:sz w:val="24"/>
          <w:szCs w:val="24"/>
        </w:rPr>
        <w:t>to provide reusable headers, footers, and other user interface elements to support your user interface design.</w:t>
      </w:r>
    </w:p>
    <w:p w14:paraId="7E297164"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not have business logic or business rules implemented in JSF views, models, or controllers.</w:t>
      </w:r>
    </w:p>
    <w:p w14:paraId="16F00A48" w14:textId="44DD55E8"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implement all CRUD methods on whatever business domain is being addressed (i.e.</w:t>
      </w:r>
      <w:ins w:id="6" w:author="Scott Barrett" w:date="2019-11-26T13:38:00Z">
        <w:r w:rsidR="004E322B">
          <w:rPr>
            <w:rFonts w:ascii="Times New Roman" w:hAnsi="Times New Roman"/>
            <w:bCs/>
            <w:sz w:val="24"/>
            <w:szCs w:val="24"/>
          </w:rPr>
          <w:t>,</w:t>
        </w:r>
      </w:ins>
      <w:r w:rsidRPr="008706A4">
        <w:rPr>
          <w:rFonts w:ascii="Times New Roman" w:hAnsi="Times New Roman"/>
          <w:bCs/>
          <w:sz w:val="24"/>
          <w:szCs w:val="24"/>
        </w:rPr>
        <w:t xml:space="preserve"> products, music, blogs, etc.).</w:t>
      </w:r>
    </w:p>
    <w:p w14:paraId="11C736DD" w14:textId="77777777"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lists all “products” as a tabular report.</w:t>
      </w:r>
    </w:p>
    <w:p w14:paraId="2290736F" w14:textId="71F2F314"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create a new “product</w:t>
      </w:r>
      <w:ins w:id="7" w:author="Scott Barrett" w:date="2019-11-26T13:39:00Z">
        <w:r w:rsidR="004E322B">
          <w:rPr>
            <w:rFonts w:ascii="Times New Roman" w:hAnsi="Times New Roman"/>
            <w:bCs/>
            <w:sz w:val="24"/>
            <w:szCs w:val="24"/>
          </w:rPr>
          <w:t>.</w:t>
        </w:r>
      </w:ins>
      <w:r>
        <w:rPr>
          <w:rFonts w:ascii="Times New Roman" w:hAnsi="Times New Roman"/>
          <w:bCs/>
          <w:sz w:val="24"/>
          <w:szCs w:val="24"/>
        </w:rPr>
        <w:t>”</w:t>
      </w:r>
      <w:del w:id="8" w:author="Scott Barrett" w:date="2019-11-26T13:39:00Z">
        <w:r w:rsidDel="004E322B">
          <w:rPr>
            <w:rFonts w:ascii="Times New Roman" w:hAnsi="Times New Roman"/>
            <w:bCs/>
            <w:sz w:val="24"/>
            <w:szCs w:val="24"/>
          </w:rPr>
          <w:delText>.</w:delText>
        </w:r>
      </w:del>
    </w:p>
    <w:p w14:paraId="1AA9372D" w14:textId="6DE569E5"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display the details of a “product</w:t>
      </w:r>
      <w:ins w:id="9" w:author="Scott Barrett" w:date="2019-11-26T13:39:00Z">
        <w:r w:rsidR="004E322B">
          <w:rPr>
            <w:rFonts w:ascii="Times New Roman" w:hAnsi="Times New Roman"/>
            <w:bCs/>
            <w:sz w:val="24"/>
            <w:szCs w:val="24"/>
          </w:rPr>
          <w:t>.</w:t>
        </w:r>
      </w:ins>
      <w:r>
        <w:rPr>
          <w:rFonts w:ascii="Times New Roman" w:hAnsi="Times New Roman"/>
          <w:bCs/>
          <w:sz w:val="24"/>
          <w:szCs w:val="24"/>
        </w:rPr>
        <w:t>”</w:t>
      </w:r>
      <w:del w:id="10" w:author="Scott Barrett" w:date="2019-11-26T13:39:00Z">
        <w:r w:rsidDel="004E322B">
          <w:rPr>
            <w:rFonts w:ascii="Times New Roman" w:hAnsi="Times New Roman"/>
            <w:bCs/>
            <w:sz w:val="24"/>
            <w:szCs w:val="24"/>
          </w:rPr>
          <w:delText>.</w:delText>
        </w:r>
      </w:del>
    </w:p>
    <w:p w14:paraId="68B6889F" w14:textId="7F0DFCFC" w:rsidR="006161C6"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update an existing “product</w:t>
      </w:r>
      <w:ins w:id="11" w:author="Scott Barrett" w:date="2019-11-26T13:39:00Z">
        <w:r w:rsidR="004E322B">
          <w:rPr>
            <w:rFonts w:ascii="Times New Roman" w:hAnsi="Times New Roman"/>
            <w:bCs/>
            <w:sz w:val="24"/>
            <w:szCs w:val="24"/>
          </w:rPr>
          <w:t>.</w:t>
        </w:r>
      </w:ins>
      <w:r>
        <w:rPr>
          <w:rFonts w:ascii="Times New Roman" w:hAnsi="Times New Roman"/>
          <w:bCs/>
          <w:sz w:val="24"/>
          <w:szCs w:val="24"/>
        </w:rPr>
        <w:t>”</w:t>
      </w:r>
      <w:del w:id="12" w:author="Scott Barrett" w:date="2019-11-26T13:39:00Z">
        <w:r w:rsidDel="004E322B">
          <w:rPr>
            <w:rFonts w:ascii="Times New Roman" w:hAnsi="Times New Roman"/>
            <w:bCs/>
            <w:sz w:val="24"/>
            <w:szCs w:val="24"/>
          </w:rPr>
          <w:delText>.</w:delText>
        </w:r>
      </w:del>
    </w:p>
    <w:p w14:paraId="3DA41C58" w14:textId="56AF51C5" w:rsidR="006161C6" w:rsidRPr="008706A4" w:rsidRDefault="006161C6" w:rsidP="00871E49">
      <w:pPr>
        <w:pStyle w:val="ListParagraph"/>
        <w:numPr>
          <w:ilvl w:val="1"/>
          <w:numId w:val="28"/>
        </w:numPr>
        <w:spacing w:after="0" w:line="240" w:lineRule="auto"/>
        <w:contextualSpacing w:val="0"/>
        <w:rPr>
          <w:rFonts w:ascii="Times New Roman" w:hAnsi="Times New Roman"/>
          <w:bCs/>
          <w:sz w:val="24"/>
          <w:szCs w:val="24"/>
        </w:rPr>
      </w:pPr>
      <w:r>
        <w:rPr>
          <w:rFonts w:ascii="Times New Roman" w:hAnsi="Times New Roman"/>
          <w:bCs/>
          <w:sz w:val="24"/>
          <w:szCs w:val="24"/>
        </w:rPr>
        <w:t>A page that allows a user to delete an existing “product</w:t>
      </w:r>
      <w:ins w:id="13" w:author="Scott Barrett" w:date="2019-11-26T13:39:00Z">
        <w:r w:rsidR="004E322B">
          <w:rPr>
            <w:rFonts w:ascii="Times New Roman" w:hAnsi="Times New Roman"/>
            <w:bCs/>
            <w:sz w:val="24"/>
            <w:szCs w:val="24"/>
          </w:rPr>
          <w:t>.</w:t>
        </w:r>
      </w:ins>
      <w:r>
        <w:rPr>
          <w:rFonts w:ascii="Times New Roman" w:hAnsi="Times New Roman"/>
          <w:bCs/>
          <w:sz w:val="24"/>
          <w:szCs w:val="24"/>
        </w:rPr>
        <w:t>”</w:t>
      </w:r>
    </w:p>
    <w:p w14:paraId="5BE03AFA"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Your application must use a relational database, such as MySQL or JavaDB</w:t>
      </w:r>
      <w:r>
        <w:rPr>
          <w:rFonts w:ascii="Times New Roman" w:hAnsi="Times New Roman"/>
          <w:bCs/>
          <w:sz w:val="24"/>
          <w:szCs w:val="24"/>
        </w:rPr>
        <w:t xml:space="preserve"> (Derby that is distributed as an embedded database with the JDK)</w:t>
      </w:r>
      <w:r w:rsidRPr="008706A4">
        <w:rPr>
          <w:rFonts w:ascii="Times New Roman" w:hAnsi="Times New Roman"/>
          <w:bCs/>
          <w:sz w:val="24"/>
          <w:szCs w:val="24"/>
        </w:rPr>
        <w:t>.</w:t>
      </w:r>
      <w:r>
        <w:rPr>
          <w:rFonts w:ascii="Times New Roman" w:hAnsi="Times New Roman"/>
          <w:bCs/>
          <w:sz w:val="24"/>
          <w:szCs w:val="24"/>
        </w:rPr>
        <w:t xml:space="preserve"> JavaDB is recommended.</w:t>
      </w:r>
    </w:p>
    <w:p w14:paraId="44436EF3" w14:textId="10BEC3C4"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use </w:t>
      </w:r>
      <w:del w:id="14" w:author="Scott Barrett" w:date="2019-11-26T13:39:00Z">
        <w:r w:rsidRPr="008706A4" w:rsidDel="004E322B">
          <w:rPr>
            <w:rFonts w:ascii="Times New Roman" w:hAnsi="Times New Roman"/>
            <w:bCs/>
            <w:sz w:val="24"/>
            <w:szCs w:val="24"/>
          </w:rPr>
          <w:delText>EJB's</w:delText>
        </w:r>
      </w:del>
      <w:ins w:id="15" w:author="Scott Barrett" w:date="2019-11-26T13:39:00Z">
        <w:r w:rsidR="004E322B">
          <w:rPr>
            <w:rFonts w:ascii="Times New Roman" w:hAnsi="Times New Roman"/>
            <w:bCs/>
            <w:sz w:val="24"/>
            <w:szCs w:val="24"/>
          </w:rPr>
          <w:t>EJBs</w:t>
        </w:r>
      </w:ins>
      <w:r w:rsidRPr="008706A4">
        <w:rPr>
          <w:rFonts w:ascii="Times New Roman" w:hAnsi="Times New Roman"/>
          <w:bCs/>
          <w:sz w:val="24"/>
          <w:szCs w:val="24"/>
        </w:rPr>
        <w:t xml:space="preserve"> to implement all business services and persistence services.</w:t>
      </w:r>
    </w:p>
    <w:p w14:paraId="6A0429DB"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541410">
        <w:rPr>
          <w:rFonts w:ascii="Times New Roman" w:hAnsi="Times New Roman"/>
          <w:bCs/>
          <w:sz w:val="24"/>
          <w:szCs w:val="24"/>
        </w:rPr>
        <w:t xml:space="preserve">Your application must use </w:t>
      </w:r>
      <w:r>
        <w:rPr>
          <w:rFonts w:ascii="Times New Roman" w:hAnsi="Times New Roman"/>
          <w:bCs/>
          <w:sz w:val="24"/>
          <w:szCs w:val="24"/>
        </w:rPr>
        <w:t xml:space="preserve">proper declarative annotations within all components and </w:t>
      </w:r>
      <w:r w:rsidRPr="00541410">
        <w:rPr>
          <w:rFonts w:ascii="Times New Roman" w:hAnsi="Times New Roman"/>
          <w:bCs/>
          <w:sz w:val="24"/>
          <w:szCs w:val="24"/>
        </w:rPr>
        <w:t xml:space="preserve">CDI </w:t>
      </w:r>
      <w:r>
        <w:rPr>
          <w:rFonts w:ascii="Times New Roman" w:hAnsi="Times New Roman"/>
          <w:bCs/>
          <w:sz w:val="24"/>
          <w:szCs w:val="24"/>
        </w:rPr>
        <w:t>for all</w:t>
      </w:r>
      <w:r w:rsidRPr="00541410">
        <w:rPr>
          <w:rFonts w:ascii="Times New Roman" w:hAnsi="Times New Roman"/>
          <w:bCs/>
          <w:sz w:val="24"/>
          <w:szCs w:val="24"/>
        </w:rPr>
        <w:t xml:space="preserve"> models, controllers, services, and resources</w:t>
      </w:r>
      <w:r>
        <w:rPr>
          <w:rFonts w:ascii="Times New Roman" w:hAnsi="Times New Roman"/>
          <w:bCs/>
          <w:sz w:val="24"/>
          <w:szCs w:val="24"/>
        </w:rPr>
        <w:t xml:space="preserve"> required by the application</w:t>
      </w:r>
      <w:r w:rsidRPr="00541410">
        <w:rPr>
          <w:rFonts w:ascii="Times New Roman" w:hAnsi="Times New Roman"/>
          <w:bCs/>
          <w:sz w:val="24"/>
          <w:szCs w:val="24"/>
        </w:rPr>
        <w:t>.</w:t>
      </w:r>
    </w:p>
    <w:p w14:paraId="3CC69EA2"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Pr>
          <w:rFonts w:ascii="Times New Roman" w:hAnsi="Times New Roman"/>
          <w:bCs/>
          <w:sz w:val="24"/>
          <w:szCs w:val="24"/>
        </w:rPr>
        <w:t>Your applicatio</w:t>
      </w:r>
      <w:r w:rsidRPr="008706A4">
        <w:rPr>
          <w:rFonts w:ascii="Times New Roman" w:hAnsi="Times New Roman"/>
          <w:bCs/>
          <w:sz w:val="24"/>
          <w:szCs w:val="24"/>
        </w:rPr>
        <w:t xml:space="preserve">n </w:t>
      </w:r>
      <w:r>
        <w:rPr>
          <w:rFonts w:ascii="Times New Roman" w:hAnsi="Times New Roman"/>
          <w:bCs/>
          <w:sz w:val="24"/>
          <w:szCs w:val="24"/>
        </w:rPr>
        <w:t>must</w:t>
      </w:r>
      <w:r w:rsidRPr="008706A4">
        <w:rPr>
          <w:rFonts w:ascii="Times New Roman" w:hAnsi="Times New Roman"/>
          <w:bCs/>
          <w:sz w:val="24"/>
          <w:szCs w:val="24"/>
        </w:rPr>
        <w:t xml:space="preserve"> use the JPA </w:t>
      </w:r>
      <w:r>
        <w:rPr>
          <w:rFonts w:ascii="Times New Roman" w:hAnsi="Times New Roman"/>
          <w:bCs/>
          <w:sz w:val="24"/>
          <w:szCs w:val="24"/>
        </w:rPr>
        <w:t xml:space="preserve">API </w:t>
      </w:r>
      <w:r w:rsidRPr="008706A4">
        <w:rPr>
          <w:rFonts w:ascii="Times New Roman" w:hAnsi="Times New Roman"/>
          <w:bCs/>
          <w:sz w:val="24"/>
          <w:szCs w:val="24"/>
        </w:rPr>
        <w:t>to access the database.</w:t>
      </w:r>
    </w:p>
    <w:p w14:paraId="2AC09228" w14:textId="5B765BC2"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provide </w:t>
      </w:r>
      <w:r>
        <w:rPr>
          <w:rFonts w:ascii="Times New Roman" w:hAnsi="Times New Roman"/>
          <w:bCs/>
          <w:sz w:val="24"/>
          <w:szCs w:val="24"/>
        </w:rPr>
        <w:t xml:space="preserve">at least </w:t>
      </w:r>
      <w:r w:rsidRPr="008706A4">
        <w:rPr>
          <w:rFonts w:ascii="Times New Roman" w:hAnsi="Times New Roman"/>
          <w:bCs/>
          <w:sz w:val="24"/>
          <w:szCs w:val="24"/>
        </w:rPr>
        <w:t xml:space="preserve">one REST Service that exposes at least </w:t>
      </w:r>
      <w:del w:id="16" w:author="Scott Barrett" w:date="2019-11-26T13:39:00Z">
        <w:r w:rsidRPr="008706A4" w:rsidDel="004E322B">
          <w:rPr>
            <w:rFonts w:ascii="Times New Roman" w:hAnsi="Times New Roman"/>
            <w:bCs/>
            <w:sz w:val="24"/>
            <w:szCs w:val="24"/>
          </w:rPr>
          <w:delText>2</w:delText>
        </w:r>
      </w:del>
      <w:ins w:id="17" w:author="Scott Barrett" w:date="2019-11-26T13:39:00Z">
        <w:r w:rsidR="004E322B">
          <w:rPr>
            <w:rFonts w:ascii="Times New Roman" w:hAnsi="Times New Roman"/>
            <w:bCs/>
            <w:sz w:val="24"/>
            <w:szCs w:val="24"/>
          </w:rPr>
          <w:t>two</w:t>
        </w:r>
      </w:ins>
      <w:r w:rsidRPr="008706A4">
        <w:rPr>
          <w:rFonts w:ascii="Times New Roman" w:hAnsi="Times New Roman"/>
          <w:bCs/>
          <w:sz w:val="24"/>
          <w:szCs w:val="24"/>
        </w:rPr>
        <w:t xml:space="preserve"> CRUD REST API methods (</w:t>
      </w:r>
      <w:r>
        <w:rPr>
          <w:rFonts w:ascii="Times New Roman" w:hAnsi="Times New Roman"/>
          <w:bCs/>
          <w:sz w:val="24"/>
          <w:szCs w:val="24"/>
        </w:rPr>
        <w:t xml:space="preserve">using </w:t>
      </w:r>
      <w:r w:rsidRPr="008706A4">
        <w:rPr>
          <w:rFonts w:ascii="Times New Roman" w:hAnsi="Times New Roman"/>
          <w:bCs/>
          <w:sz w:val="24"/>
          <w:szCs w:val="24"/>
        </w:rPr>
        <w:t>either GET or POST) and return</w:t>
      </w:r>
      <w:r>
        <w:rPr>
          <w:rFonts w:ascii="Times New Roman" w:hAnsi="Times New Roman"/>
          <w:bCs/>
          <w:sz w:val="24"/>
          <w:szCs w:val="24"/>
        </w:rPr>
        <w:t>s</w:t>
      </w:r>
      <w:r w:rsidRPr="008706A4">
        <w:rPr>
          <w:rFonts w:ascii="Times New Roman" w:hAnsi="Times New Roman"/>
          <w:bCs/>
          <w:sz w:val="24"/>
          <w:szCs w:val="24"/>
        </w:rPr>
        <w:t xml:space="preserve"> JSON as a data format.</w:t>
      </w:r>
    </w:p>
    <w:p w14:paraId="38B3D230"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Pr>
          <w:rFonts w:ascii="Times New Roman" w:hAnsi="Times New Roman"/>
          <w:bCs/>
          <w:sz w:val="24"/>
          <w:szCs w:val="24"/>
        </w:rPr>
        <w:t>Your application must be deployed on JBoss EAP (version 7.x or later).</w:t>
      </w:r>
    </w:p>
    <w:p w14:paraId="6593441E" w14:textId="77777777" w:rsidR="006161C6" w:rsidRPr="008706A4"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8706A4">
        <w:rPr>
          <w:rFonts w:ascii="Times New Roman" w:hAnsi="Times New Roman"/>
          <w:bCs/>
          <w:sz w:val="24"/>
          <w:szCs w:val="24"/>
        </w:rPr>
        <w:t xml:space="preserve">Your application must </w:t>
      </w:r>
      <w:r>
        <w:rPr>
          <w:rFonts w:ascii="Times New Roman" w:hAnsi="Times New Roman"/>
          <w:bCs/>
          <w:sz w:val="24"/>
          <w:szCs w:val="24"/>
        </w:rPr>
        <w:t>use the JBoss ApplicationRealm for user authentication</w:t>
      </w:r>
      <w:r w:rsidRPr="008706A4">
        <w:rPr>
          <w:rFonts w:ascii="Times New Roman" w:hAnsi="Times New Roman"/>
          <w:bCs/>
          <w:sz w:val="24"/>
          <w:szCs w:val="24"/>
        </w:rPr>
        <w:t>.</w:t>
      </w:r>
    </w:p>
    <w:p w14:paraId="5DA91414" w14:textId="77777777" w:rsid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C179D3">
        <w:rPr>
          <w:rFonts w:ascii="Times New Roman" w:hAnsi="Times New Roman"/>
          <w:bCs/>
          <w:sz w:val="24"/>
          <w:szCs w:val="24"/>
        </w:rPr>
        <w:t>Your application must not be able to access secure pages (all but the</w:t>
      </w:r>
      <w:r>
        <w:rPr>
          <w:rFonts w:ascii="Times New Roman" w:hAnsi="Times New Roman"/>
          <w:bCs/>
          <w:sz w:val="24"/>
          <w:szCs w:val="24"/>
        </w:rPr>
        <w:t xml:space="preserve"> root, </w:t>
      </w:r>
      <w:r w:rsidRPr="00C179D3">
        <w:rPr>
          <w:rFonts w:ascii="Times New Roman" w:hAnsi="Times New Roman"/>
          <w:bCs/>
          <w:sz w:val="24"/>
          <w:szCs w:val="24"/>
        </w:rPr>
        <w:t>registration</w:t>
      </w:r>
      <w:r>
        <w:rPr>
          <w:rFonts w:ascii="Times New Roman" w:hAnsi="Times New Roman"/>
          <w:bCs/>
          <w:sz w:val="24"/>
          <w:szCs w:val="24"/>
        </w:rPr>
        <w:t>,</w:t>
      </w:r>
      <w:r w:rsidRPr="00C179D3">
        <w:rPr>
          <w:rFonts w:ascii="Times New Roman" w:hAnsi="Times New Roman"/>
          <w:bCs/>
          <w:sz w:val="24"/>
          <w:szCs w:val="24"/>
        </w:rPr>
        <w:t xml:space="preserve"> and login pages) without first logging into the application.</w:t>
      </w:r>
      <w:r>
        <w:rPr>
          <w:rFonts w:ascii="Times New Roman" w:hAnsi="Times New Roman"/>
          <w:bCs/>
          <w:sz w:val="24"/>
          <w:szCs w:val="24"/>
        </w:rPr>
        <w:t xml:space="preserve"> </w:t>
      </w:r>
      <w:r w:rsidRPr="00C179D3">
        <w:rPr>
          <w:rFonts w:ascii="Times New Roman" w:hAnsi="Times New Roman"/>
          <w:bCs/>
          <w:sz w:val="24"/>
          <w:szCs w:val="24"/>
        </w:rPr>
        <w:t>Your application will automatically redirect the user to the login page if they try to access a secure page without first logging in.</w:t>
      </w:r>
    </w:p>
    <w:p w14:paraId="24F16A5E" w14:textId="77777777" w:rsidR="006161C6" w:rsidRPr="006161C6" w:rsidRDefault="006161C6" w:rsidP="00871E49">
      <w:pPr>
        <w:pStyle w:val="ListParagraph"/>
        <w:numPr>
          <w:ilvl w:val="0"/>
          <w:numId w:val="28"/>
        </w:numPr>
        <w:spacing w:after="0" w:line="240" w:lineRule="auto"/>
        <w:contextualSpacing w:val="0"/>
        <w:rPr>
          <w:rFonts w:ascii="Times New Roman" w:hAnsi="Times New Roman"/>
          <w:bCs/>
          <w:sz w:val="24"/>
          <w:szCs w:val="24"/>
        </w:rPr>
      </w:pPr>
      <w:r w:rsidRPr="006161C6">
        <w:rPr>
          <w:rFonts w:ascii="Times New Roman" w:hAnsi="Times New Roman"/>
          <w:bCs/>
          <w:sz w:val="24"/>
          <w:szCs w:val="24"/>
        </w:rPr>
        <w:t xml:space="preserve">Your application classes must be fully documented using JavaDoc format. </w:t>
      </w:r>
    </w:p>
    <w:p w14:paraId="0DEE1A4F" w14:textId="77777777" w:rsidR="00A91167" w:rsidRPr="000664EA" w:rsidRDefault="00A91167" w:rsidP="00581C19">
      <w:pPr>
        <w:spacing w:before="120" w:after="0"/>
        <w:rPr>
          <w:b/>
          <w:bCs/>
          <w:szCs w:val="24"/>
        </w:rPr>
      </w:pPr>
      <w:r w:rsidRPr="000664EA">
        <w:rPr>
          <w:b/>
          <w:bCs/>
          <w:szCs w:val="24"/>
        </w:rPr>
        <w:t>Project Milestones</w:t>
      </w:r>
    </w:p>
    <w:p w14:paraId="0273FA88" w14:textId="0A8EEC73" w:rsidR="00A91167" w:rsidRPr="000664EA" w:rsidRDefault="00A91167" w:rsidP="00581C19">
      <w:pPr>
        <w:spacing w:before="120" w:after="0"/>
      </w:pPr>
      <w:r w:rsidRPr="000664EA">
        <w:t xml:space="preserve">The team project is designed and built using an iterative approach and delivered using the milestones outlined below. </w:t>
      </w:r>
      <w:r w:rsidR="00871E49">
        <w:t>Groups</w:t>
      </w:r>
      <w:r w:rsidR="00871E49" w:rsidRPr="00871E49">
        <w:t xml:space="preserve"> will work in teams of no more than </w:t>
      </w:r>
      <w:del w:id="18" w:author="Scott Barrett" w:date="2019-11-26T13:40:00Z">
        <w:r w:rsidR="00871E49" w:rsidRPr="00871E49" w:rsidDel="004E322B">
          <w:delText>2</w:delText>
        </w:r>
      </w:del>
      <w:ins w:id="19" w:author="Scott Barrett" w:date="2019-11-26T13:40:00Z">
        <w:r w:rsidR="004E322B">
          <w:t>two</w:t>
        </w:r>
      </w:ins>
      <w:r w:rsidR="00871E49" w:rsidRPr="00871E49">
        <w:t xml:space="preserve"> unless there is an odd number of students in which case a team of </w:t>
      </w:r>
      <w:del w:id="20" w:author="Scott Barrett" w:date="2019-11-26T13:40:00Z">
        <w:r w:rsidR="00871E49" w:rsidRPr="00871E49" w:rsidDel="004E322B">
          <w:delText>3</w:delText>
        </w:r>
      </w:del>
      <w:ins w:id="21" w:author="Scott Barrett" w:date="2019-11-26T13:40:00Z">
        <w:r w:rsidR="004E322B">
          <w:t>three</w:t>
        </w:r>
      </w:ins>
      <w:r w:rsidR="00871E49" w:rsidRPr="00871E49">
        <w:t xml:space="preserve"> will be acceptable. </w:t>
      </w:r>
    </w:p>
    <w:p w14:paraId="365EDEDE" w14:textId="0B240C87" w:rsidR="00A91167" w:rsidRPr="000664EA" w:rsidRDefault="00A91167" w:rsidP="00581C19">
      <w:pPr>
        <w:spacing w:before="120" w:after="0"/>
      </w:pPr>
      <w:r w:rsidRPr="000664EA">
        <w:t xml:space="preserve">All code developed during the project will be maintained in </w:t>
      </w:r>
      <w:r w:rsidR="006161C6">
        <w:t xml:space="preserve">the </w:t>
      </w:r>
      <w:r w:rsidR="006161C6" w:rsidRPr="006161C6">
        <w:t>Bitbucket Version Control System</w:t>
      </w:r>
      <w:r w:rsidRPr="000664EA">
        <w:t xml:space="preserve">. </w:t>
      </w:r>
      <w:r w:rsidR="00871E49" w:rsidRPr="00871E49">
        <w:t>Application code will be delivered to support the appropriate milestone requirements.</w:t>
      </w:r>
      <w:r w:rsidR="00871E49">
        <w:t xml:space="preserve"> </w:t>
      </w:r>
      <w:r w:rsidRPr="000664EA">
        <w:t>It is expected that the code will be refactored during each iteration based on peer code review or instructor feedback.</w:t>
      </w:r>
    </w:p>
    <w:p w14:paraId="7098AB9C" w14:textId="77777777" w:rsidR="00A91167" w:rsidRPr="000664EA" w:rsidRDefault="00A91167" w:rsidP="00581C19">
      <w:pPr>
        <w:spacing w:before="120" w:after="0"/>
      </w:pPr>
      <w:r w:rsidRPr="000664EA">
        <w:t>Groups will need approval for their project from the instructor prior to moving onto the detailed design and development of the application.</w:t>
      </w:r>
    </w:p>
    <w:p w14:paraId="2BFC8306" w14:textId="77777777" w:rsidR="00A91167" w:rsidRPr="000664EA" w:rsidRDefault="00A91167" w:rsidP="00581C19">
      <w:pPr>
        <w:spacing w:before="120" w:after="0"/>
        <w:rPr>
          <w:b/>
          <w:bCs/>
          <w:szCs w:val="24"/>
        </w:rPr>
      </w:pPr>
      <w:r w:rsidRPr="000664EA">
        <w:rPr>
          <w:b/>
          <w:bCs/>
          <w:szCs w:val="24"/>
        </w:rPr>
        <w:t>Project Documentation</w:t>
      </w:r>
    </w:p>
    <w:p w14:paraId="1D6552DE" w14:textId="21F88AAF" w:rsidR="00AE2B5F" w:rsidRDefault="00A91167" w:rsidP="00581C19">
      <w:pPr>
        <w:spacing w:before="120" w:after="0"/>
        <w:rPr>
          <w:bCs/>
          <w:szCs w:val="24"/>
        </w:rPr>
      </w:pPr>
      <w:r w:rsidRPr="000664EA">
        <w:rPr>
          <w:bCs/>
          <w:szCs w:val="24"/>
        </w:rPr>
        <w:lastRenderedPageBreak/>
        <w:t xml:space="preserve">Documentation of all technical decisions and technical designs will be via a formal </w:t>
      </w:r>
      <w:r w:rsidR="00062B0A">
        <w:rPr>
          <w:bCs/>
          <w:szCs w:val="24"/>
        </w:rPr>
        <w:t>“D</w:t>
      </w:r>
      <w:r w:rsidRPr="000664EA">
        <w:rPr>
          <w:bCs/>
          <w:szCs w:val="24"/>
        </w:rPr>
        <w:t xml:space="preserve">esign </w:t>
      </w:r>
      <w:r w:rsidR="00062B0A">
        <w:rPr>
          <w:bCs/>
          <w:szCs w:val="24"/>
        </w:rPr>
        <w:t>R</w:t>
      </w:r>
      <w:r w:rsidRPr="000664EA">
        <w:rPr>
          <w:bCs/>
          <w:szCs w:val="24"/>
        </w:rPr>
        <w:t>eport</w:t>
      </w:r>
      <w:del w:id="22" w:author="Scott Barrett" w:date="2019-11-26T13:40:00Z">
        <w:r w:rsidR="00062B0A" w:rsidDel="004E322B">
          <w:rPr>
            <w:bCs/>
            <w:szCs w:val="24"/>
          </w:rPr>
          <w:delText>,</w:delText>
        </w:r>
      </w:del>
      <w:r w:rsidR="00062B0A">
        <w:rPr>
          <w:bCs/>
          <w:szCs w:val="24"/>
        </w:rPr>
        <w:t>”</w:t>
      </w:r>
      <w:r w:rsidRPr="000664EA">
        <w:rPr>
          <w:bCs/>
          <w:szCs w:val="24"/>
        </w:rPr>
        <w:t xml:space="preserve"> that captures the technical approach, design decisions, UI wireframe designs, Sitemap designs, ER database designs, and project risks/issues. Refer to the </w:t>
      </w:r>
      <w:r w:rsidRPr="00880A4F">
        <w:rPr>
          <w:szCs w:val="24"/>
        </w:rPr>
        <w:t>“Java Application Programming Project Report Template</w:t>
      </w:r>
      <w:r w:rsidRPr="000664EA">
        <w:rPr>
          <w:bCs/>
          <w:szCs w:val="24"/>
        </w:rPr>
        <w:t>," located within the Course Materials for detailed instructions.</w:t>
      </w:r>
    </w:p>
    <w:p w14:paraId="2246BCC3" w14:textId="1DFCA01F" w:rsidR="00871E49" w:rsidRPr="00871E49" w:rsidRDefault="00871E49" w:rsidP="00871E49">
      <w:pPr>
        <w:spacing w:before="120" w:after="0"/>
        <w:rPr>
          <w:b/>
        </w:rPr>
      </w:pPr>
      <w:r w:rsidRPr="00871E49">
        <w:rPr>
          <w:b/>
        </w:rPr>
        <w:t>Project Outline</w:t>
      </w:r>
    </w:p>
    <w:p w14:paraId="391FF3D0" w14:textId="210B8A59" w:rsidR="006161C6" w:rsidRPr="00871E49" w:rsidRDefault="006161C6" w:rsidP="00871E49">
      <w:pPr>
        <w:spacing w:before="120" w:after="0"/>
        <w:rPr>
          <w:b/>
          <w:bCs/>
          <w:szCs w:val="24"/>
        </w:rPr>
      </w:pPr>
      <w:r w:rsidRPr="00871E49">
        <w:rPr>
          <w:b/>
          <w:bCs/>
          <w:szCs w:val="24"/>
        </w:rPr>
        <w:t>Milestone 1</w:t>
      </w:r>
    </w:p>
    <w:p w14:paraId="40BBEDE8" w14:textId="77777777" w:rsidR="00871E49" w:rsidRPr="006A2FCD" w:rsidRDefault="006161C6" w:rsidP="006A2FCD">
      <w:pPr>
        <w:pStyle w:val="ListParagraph"/>
        <w:numPr>
          <w:ilvl w:val="0"/>
          <w:numId w:val="31"/>
        </w:numPr>
        <w:spacing w:after="0" w:line="240" w:lineRule="auto"/>
        <w:contextualSpacing w:val="0"/>
        <w:rPr>
          <w:rFonts w:ascii="Times New Roman" w:hAnsi="Times New Roman"/>
          <w:bCs/>
          <w:sz w:val="24"/>
          <w:szCs w:val="24"/>
        </w:rPr>
      </w:pPr>
      <w:r w:rsidRPr="006A2FCD">
        <w:rPr>
          <w:rFonts w:ascii="Times New Roman" w:hAnsi="Times New Roman"/>
          <w:bCs/>
          <w:sz w:val="24"/>
          <w:szCs w:val="24"/>
        </w:rPr>
        <w:t>Project Proposal, draft Sitemap, and draft division of work across team</w:t>
      </w:r>
    </w:p>
    <w:p w14:paraId="3687144E" w14:textId="388EB0C1" w:rsidR="006A2FCD" w:rsidRPr="006A2FCD" w:rsidRDefault="006A2FCD" w:rsidP="00871E49">
      <w:pPr>
        <w:pStyle w:val="ListParagraph"/>
        <w:numPr>
          <w:ilvl w:val="0"/>
          <w:numId w:val="31"/>
        </w:numPr>
        <w:spacing w:after="0" w:line="240" w:lineRule="auto"/>
        <w:contextualSpacing w:val="0"/>
        <w:rPr>
          <w:rFonts w:ascii="Times New Roman" w:hAnsi="Times New Roman"/>
          <w:bCs/>
          <w:sz w:val="24"/>
          <w:szCs w:val="24"/>
        </w:rPr>
      </w:pPr>
      <w:r w:rsidRPr="00C01A48">
        <w:rPr>
          <w:rFonts w:ascii="Times New Roman" w:hAnsi="Times New Roman"/>
          <w:bCs/>
          <w:sz w:val="24"/>
          <w:szCs w:val="24"/>
        </w:rPr>
        <w:t>Design Repor</w:t>
      </w:r>
      <w:ins w:id="23" w:author="Scott Barrett" w:date="2019-11-26T13:52:00Z">
        <w:r w:rsidR="00253423">
          <w:rPr>
            <w:rFonts w:ascii="Times New Roman" w:hAnsi="Times New Roman"/>
            <w:bCs/>
            <w:sz w:val="24"/>
            <w:szCs w:val="24"/>
          </w:rPr>
          <w:t>t</w:t>
        </w:r>
      </w:ins>
      <w:del w:id="24" w:author="Scott Barrett" w:date="2019-11-26T13:40:00Z">
        <w:r w:rsidRPr="00C01A48" w:rsidDel="004E322B">
          <w:rPr>
            <w:rFonts w:ascii="Times New Roman" w:hAnsi="Times New Roman"/>
            <w:bCs/>
            <w:sz w:val="24"/>
            <w:szCs w:val="24"/>
          </w:rPr>
          <w:delText>t</w:delText>
        </w:r>
      </w:del>
      <w:r w:rsidRPr="00C01A48">
        <w:rPr>
          <w:rFonts w:ascii="Times New Roman" w:hAnsi="Times New Roman"/>
          <w:bCs/>
          <w:sz w:val="24"/>
          <w:szCs w:val="24"/>
        </w:rPr>
        <w:t>.</w:t>
      </w:r>
    </w:p>
    <w:p w14:paraId="19D94DE7" w14:textId="730CDE46" w:rsidR="006161C6" w:rsidRPr="00871E49" w:rsidRDefault="006161C6" w:rsidP="00871E49">
      <w:pPr>
        <w:spacing w:before="120" w:after="0"/>
        <w:rPr>
          <w:b/>
          <w:bCs/>
          <w:szCs w:val="24"/>
        </w:rPr>
      </w:pPr>
      <w:r w:rsidRPr="00871E49">
        <w:rPr>
          <w:b/>
          <w:bCs/>
          <w:szCs w:val="24"/>
        </w:rPr>
        <w:t>Milestone 2</w:t>
      </w:r>
    </w:p>
    <w:p w14:paraId="408E5A81"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Main Application Module (using JSF design, data validation, and Facelets</w:t>
      </w:r>
      <w:del w:id="25" w:author="Scott Barrett" w:date="2019-11-26T13:40:00Z">
        <w:r w:rsidDel="004E322B">
          <w:rPr>
            <w:rFonts w:ascii="Times New Roman" w:hAnsi="Times New Roman"/>
            <w:bCs/>
            <w:sz w:val="24"/>
            <w:szCs w:val="24"/>
          </w:rPr>
          <w:delText>)</w:delText>
        </w:r>
      </w:del>
      <w:r>
        <w:rPr>
          <w:rFonts w:ascii="Times New Roman" w:hAnsi="Times New Roman"/>
          <w:bCs/>
          <w:sz w:val="24"/>
          <w:szCs w:val="24"/>
        </w:rPr>
        <w:t>.</w:t>
      </w:r>
    </w:p>
    <w:p w14:paraId="3032DA8F"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(using JSF design, data validation, and Facelets</w:t>
      </w:r>
      <w:del w:id="26" w:author="Scott Barrett" w:date="2019-11-26T13:40:00Z">
        <w:r w:rsidDel="004E322B">
          <w:rPr>
            <w:rFonts w:ascii="Times New Roman" w:hAnsi="Times New Roman"/>
            <w:bCs/>
            <w:sz w:val="24"/>
            <w:szCs w:val="24"/>
          </w:rPr>
          <w:delText>)</w:delText>
        </w:r>
      </w:del>
      <w:r>
        <w:rPr>
          <w:rFonts w:ascii="Times New Roman" w:hAnsi="Times New Roman"/>
          <w:bCs/>
          <w:sz w:val="24"/>
          <w:szCs w:val="24"/>
        </w:rPr>
        <w:t>.</w:t>
      </w:r>
    </w:p>
    <w:p w14:paraId="29F775AB"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persistence will use the JDBC API.</w:t>
      </w:r>
    </w:p>
    <w:p w14:paraId="1569F32C"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Login Module v1 (using JSF design, data validation, and Facelets)</w:t>
      </w:r>
      <w:del w:id="27" w:author="Scott Barrett" w:date="2019-11-26T13:40:00Z">
        <w:r w:rsidDel="004E322B">
          <w:rPr>
            <w:rFonts w:ascii="Times New Roman" w:hAnsi="Times New Roman"/>
            <w:bCs/>
            <w:sz w:val="24"/>
            <w:szCs w:val="24"/>
          </w:rPr>
          <w:delText>.</w:delText>
        </w:r>
      </w:del>
    </w:p>
    <w:p w14:paraId="1CA28E7E"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Login Module will use the database to authenticate the user.</w:t>
      </w:r>
    </w:p>
    <w:p w14:paraId="23413165" w14:textId="6DB08138"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Security will be re-implemented as part of Milestone </w:t>
      </w:r>
      <w:r w:rsidR="00F33E82">
        <w:rPr>
          <w:rFonts w:ascii="Times New Roman" w:hAnsi="Times New Roman"/>
          <w:bCs/>
          <w:sz w:val="24"/>
          <w:szCs w:val="24"/>
        </w:rPr>
        <w:t>6</w:t>
      </w:r>
      <w:r>
        <w:rPr>
          <w:rFonts w:ascii="Times New Roman" w:hAnsi="Times New Roman"/>
          <w:bCs/>
          <w:sz w:val="24"/>
          <w:szCs w:val="24"/>
        </w:rPr>
        <w:t>.</w:t>
      </w:r>
    </w:p>
    <w:p w14:paraId="1710BD52"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Initial persistence will use the JDBC API.</w:t>
      </w:r>
    </w:p>
    <w:p w14:paraId="783BAD28" w14:textId="77777777" w:rsidR="006161C6" w:rsidRPr="006A2FCD" w:rsidRDefault="006161C6" w:rsidP="00871E49">
      <w:pPr>
        <w:pStyle w:val="ListParagraph"/>
        <w:numPr>
          <w:ilvl w:val="0"/>
          <w:numId w:val="31"/>
        </w:numPr>
        <w:spacing w:after="0" w:line="240" w:lineRule="auto"/>
        <w:contextualSpacing w:val="0"/>
        <w:rPr>
          <w:rFonts w:ascii="Times New Roman" w:hAnsi="Times New Roman"/>
          <w:bCs/>
          <w:sz w:val="24"/>
          <w:szCs w:val="24"/>
        </w:rPr>
      </w:pPr>
      <w:r w:rsidRPr="00C01A48">
        <w:rPr>
          <w:rFonts w:ascii="Times New Roman" w:hAnsi="Times New Roman"/>
          <w:bCs/>
          <w:sz w:val="24"/>
          <w:szCs w:val="24"/>
        </w:rPr>
        <w:t>Design Report.</w:t>
      </w:r>
    </w:p>
    <w:p w14:paraId="246EC47B" w14:textId="40B155CC" w:rsidR="006161C6" w:rsidRPr="00871E49" w:rsidRDefault="006161C6" w:rsidP="00871E49">
      <w:pPr>
        <w:spacing w:before="120" w:after="0"/>
        <w:rPr>
          <w:b/>
          <w:bCs/>
          <w:szCs w:val="24"/>
        </w:rPr>
      </w:pPr>
      <w:r w:rsidRPr="00871E49">
        <w:rPr>
          <w:b/>
          <w:bCs/>
          <w:szCs w:val="24"/>
        </w:rPr>
        <w:t xml:space="preserve">Milestone </w:t>
      </w:r>
      <w:r w:rsidR="00871E49" w:rsidRPr="00871E49">
        <w:rPr>
          <w:b/>
          <w:bCs/>
          <w:szCs w:val="24"/>
        </w:rPr>
        <w:t>3</w:t>
      </w:r>
    </w:p>
    <w:p w14:paraId="48745A5B" w14:textId="1EE0E715" w:rsidR="006161C6" w:rsidRDefault="006161C6" w:rsidP="00871E49">
      <w:pPr>
        <w:pStyle w:val="ListParagraph"/>
        <w:numPr>
          <w:ilvl w:val="0"/>
          <w:numId w:val="32"/>
        </w:numPr>
        <w:spacing w:after="0" w:line="240" w:lineRule="auto"/>
        <w:contextualSpacing w:val="0"/>
        <w:rPr>
          <w:rFonts w:ascii="Times New Roman" w:hAnsi="Times New Roman"/>
          <w:bCs/>
          <w:sz w:val="24"/>
          <w:szCs w:val="24"/>
        </w:rPr>
      </w:pPr>
      <w:r w:rsidRPr="005A58E1">
        <w:rPr>
          <w:rFonts w:ascii="Times New Roman" w:hAnsi="Times New Roman"/>
          <w:bCs/>
          <w:sz w:val="24"/>
          <w:szCs w:val="24"/>
        </w:rPr>
        <w:t>Product Creation Module</w:t>
      </w:r>
      <w:r>
        <w:rPr>
          <w:rFonts w:ascii="Times New Roman" w:hAnsi="Times New Roman"/>
          <w:bCs/>
          <w:sz w:val="24"/>
          <w:szCs w:val="24"/>
        </w:rPr>
        <w:t xml:space="preserve"> (using JSF design, </w:t>
      </w:r>
      <w:del w:id="28" w:author="Scott Barrett" w:date="2019-11-26T13:39:00Z">
        <w:r w:rsidDel="004E322B">
          <w:rPr>
            <w:rFonts w:ascii="Times New Roman" w:hAnsi="Times New Roman"/>
            <w:bCs/>
            <w:sz w:val="24"/>
            <w:szCs w:val="24"/>
          </w:rPr>
          <w:delText>EJB’s</w:delText>
        </w:r>
      </w:del>
      <w:ins w:id="29" w:author="Scott Barrett" w:date="2019-11-26T13:39:00Z">
        <w:r w:rsidR="004E322B">
          <w:rPr>
            <w:rFonts w:ascii="Times New Roman" w:hAnsi="Times New Roman"/>
            <w:bCs/>
            <w:sz w:val="24"/>
            <w:szCs w:val="24"/>
          </w:rPr>
          <w:t>EJBs</w:t>
        </w:r>
      </w:ins>
      <w:r>
        <w:rPr>
          <w:rFonts w:ascii="Times New Roman" w:hAnsi="Times New Roman"/>
          <w:bCs/>
          <w:sz w:val="24"/>
          <w:szCs w:val="24"/>
        </w:rPr>
        <w:t>, CDI, and JPA)</w:t>
      </w:r>
      <w:r w:rsidRPr="005A58E1">
        <w:rPr>
          <w:rFonts w:ascii="Times New Roman" w:hAnsi="Times New Roman"/>
          <w:bCs/>
          <w:sz w:val="24"/>
          <w:szCs w:val="24"/>
        </w:rPr>
        <w:t>.</w:t>
      </w:r>
    </w:p>
    <w:p w14:paraId="32BB2D53" w14:textId="350DD56A" w:rsidR="006161C6" w:rsidRDefault="006161C6" w:rsidP="00871E49">
      <w:pPr>
        <w:pStyle w:val="ListParagraph"/>
        <w:numPr>
          <w:ilvl w:val="1"/>
          <w:numId w:val="32"/>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Registration Module and Login Module will be refactored to use </w:t>
      </w:r>
      <w:del w:id="30" w:author="Scott Barrett" w:date="2019-11-26T13:39:00Z">
        <w:r w:rsidDel="004E322B">
          <w:rPr>
            <w:rFonts w:ascii="Times New Roman" w:hAnsi="Times New Roman"/>
            <w:bCs/>
            <w:sz w:val="24"/>
            <w:szCs w:val="24"/>
          </w:rPr>
          <w:delText>EJB’s</w:delText>
        </w:r>
      </w:del>
      <w:ins w:id="31" w:author="Scott Barrett" w:date="2019-11-26T13:39:00Z">
        <w:r w:rsidR="004E322B">
          <w:rPr>
            <w:rFonts w:ascii="Times New Roman" w:hAnsi="Times New Roman"/>
            <w:bCs/>
            <w:sz w:val="24"/>
            <w:szCs w:val="24"/>
          </w:rPr>
          <w:t>EJBs</w:t>
        </w:r>
      </w:ins>
      <w:r>
        <w:rPr>
          <w:rFonts w:ascii="Times New Roman" w:hAnsi="Times New Roman"/>
          <w:bCs/>
          <w:sz w:val="24"/>
          <w:szCs w:val="24"/>
        </w:rPr>
        <w:t>.</w:t>
      </w:r>
      <w:r w:rsidRPr="005A58E1">
        <w:rPr>
          <w:rFonts w:ascii="Times New Roman" w:hAnsi="Times New Roman"/>
          <w:bCs/>
          <w:sz w:val="24"/>
          <w:szCs w:val="24"/>
        </w:rPr>
        <w:t xml:space="preserve"> </w:t>
      </w:r>
    </w:p>
    <w:p w14:paraId="51C6A1F1" w14:textId="77777777" w:rsidR="006161C6" w:rsidRDefault="006161C6" w:rsidP="00871E49">
      <w:pPr>
        <w:pStyle w:val="ListParagraph"/>
        <w:numPr>
          <w:ilvl w:val="1"/>
          <w:numId w:val="32"/>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and Login Module will be refactored to use JPA.</w:t>
      </w:r>
      <w:r w:rsidRPr="005A58E1">
        <w:rPr>
          <w:rFonts w:ascii="Times New Roman" w:hAnsi="Times New Roman"/>
          <w:bCs/>
          <w:sz w:val="24"/>
          <w:szCs w:val="24"/>
        </w:rPr>
        <w:t xml:space="preserve"> </w:t>
      </w:r>
    </w:p>
    <w:p w14:paraId="4C3F7DC1" w14:textId="77777777" w:rsidR="006161C6" w:rsidRPr="00A41B46" w:rsidRDefault="006161C6" w:rsidP="00871E49">
      <w:pPr>
        <w:pStyle w:val="ListParagraph"/>
        <w:numPr>
          <w:ilvl w:val="0"/>
          <w:numId w:val="32"/>
        </w:numPr>
        <w:spacing w:after="0" w:line="240" w:lineRule="auto"/>
        <w:contextualSpacing w:val="0"/>
        <w:rPr>
          <w:rFonts w:ascii="Times New Roman" w:hAnsi="Times New Roman"/>
          <w:bCs/>
          <w:sz w:val="24"/>
          <w:szCs w:val="24"/>
        </w:rPr>
      </w:pPr>
      <w:r w:rsidRPr="005A58E1">
        <w:rPr>
          <w:rFonts w:ascii="Times New Roman" w:hAnsi="Times New Roman"/>
          <w:bCs/>
          <w:sz w:val="24"/>
          <w:szCs w:val="24"/>
        </w:rPr>
        <w:t>Updated Design Report</w:t>
      </w:r>
      <w:del w:id="32" w:author="Scott Barrett" w:date="2019-11-26T13:40:00Z">
        <w:r w:rsidRPr="00A41B46" w:rsidDel="004E322B">
          <w:rPr>
            <w:rFonts w:ascii="Times New Roman" w:hAnsi="Times New Roman"/>
            <w:bCs/>
            <w:sz w:val="24"/>
            <w:szCs w:val="24"/>
          </w:rPr>
          <w:delText>.</w:delText>
        </w:r>
      </w:del>
    </w:p>
    <w:p w14:paraId="3AC841D6" w14:textId="0FD580EF" w:rsidR="006161C6" w:rsidRPr="00871E49" w:rsidRDefault="006161C6" w:rsidP="00871E49">
      <w:pPr>
        <w:spacing w:before="120" w:after="0"/>
        <w:rPr>
          <w:b/>
          <w:bCs/>
          <w:szCs w:val="24"/>
        </w:rPr>
      </w:pPr>
      <w:r w:rsidRPr="00871E49">
        <w:rPr>
          <w:b/>
          <w:bCs/>
          <w:szCs w:val="24"/>
        </w:rPr>
        <w:t>Milestone 4</w:t>
      </w:r>
    </w:p>
    <w:p w14:paraId="2F9277B9" w14:textId="5A54246F"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Product Display Module (using JSF design, </w:t>
      </w:r>
      <w:del w:id="33" w:author="Scott Barrett" w:date="2019-11-26T13:39:00Z">
        <w:r w:rsidDel="004E322B">
          <w:rPr>
            <w:rFonts w:ascii="Times New Roman" w:hAnsi="Times New Roman"/>
            <w:bCs/>
            <w:sz w:val="24"/>
            <w:szCs w:val="24"/>
          </w:rPr>
          <w:delText>EJB’s</w:delText>
        </w:r>
      </w:del>
      <w:ins w:id="34" w:author="Scott Barrett" w:date="2019-11-26T13:39:00Z">
        <w:r w:rsidR="004E322B">
          <w:rPr>
            <w:rFonts w:ascii="Times New Roman" w:hAnsi="Times New Roman"/>
            <w:bCs/>
            <w:sz w:val="24"/>
            <w:szCs w:val="24"/>
          </w:rPr>
          <w:t>EJBs</w:t>
        </w:r>
      </w:ins>
      <w:r>
        <w:rPr>
          <w:rFonts w:ascii="Times New Roman" w:hAnsi="Times New Roman"/>
          <w:bCs/>
          <w:sz w:val="24"/>
          <w:szCs w:val="24"/>
        </w:rPr>
        <w:t>, CDI, and JPA)</w:t>
      </w:r>
      <w:del w:id="35" w:author="Scott Barrett" w:date="2019-11-26T13:41:00Z">
        <w:r w:rsidDel="004E322B">
          <w:rPr>
            <w:rFonts w:ascii="Times New Roman" w:hAnsi="Times New Roman"/>
            <w:bCs/>
            <w:sz w:val="24"/>
            <w:szCs w:val="24"/>
          </w:rPr>
          <w:delText>.</w:delText>
        </w:r>
      </w:del>
    </w:p>
    <w:p w14:paraId="2107CAE7" w14:textId="69069B53"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Product Update/Delete Modules (using JSF design, </w:t>
      </w:r>
      <w:del w:id="36" w:author="Scott Barrett" w:date="2019-11-26T13:39:00Z">
        <w:r w:rsidDel="004E322B">
          <w:rPr>
            <w:rFonts w:ascii="Times New Roman" w:hAnsi="Times New Roman"/>
            <w:bCs/>
            <w:sz w:val="24"/>
            <w:szCs w:val="24"/>
          </w:rPr>
          <w:delText>EJB’s</w:delText>
        </w:r>
      </w:del>
      <w:ins w:id="37" w:author="Scott Barrett" w:date="2019-11-26T13:39:00Z">
        <w:r w:rsidR="004E322B">
          <w:rPr>
            <w:rFonts w:ascii="Times New Roman" w:hAnsi="Times New Roman"/>
            <w:bCs/>
            <w:sz w:val="24"/>
            <w:szCs w:val="24"/>
          </w:rPr>
          <w:t>EJBs</w:t>
        </w:r>
      </w:ins>
      <w:r>
        <w:rPr>
          <w:rFonts w:ascii="Times New Roman" w:hAnsi="Times New Roman"/>
          <w:bCs/>
          <w:sz w:val="24"/>
          <w:szCs w:val="24"/>
        </w:rPr>
        <w:t>, CDI, and JPA)</w:t>
      </w:r>
      <w:del w:id="38" w:author="Scott Barrett" w:date="2019-11-26T13:41:00Z">
        <w:r w:rsidDel="004E322B">
          <w:rPr>
            <w:rFonts w:ascii="Times New Roman" w:hAnsi="Times New Roman"/>
            <w:bCs/>
            <w:sz w:val="24"/>
            <w:szCs w:val="24"/>
          </w:rPr>
          <w:delText>.</w:delText>
        </w:r>
      </w:del>
    </w:p>
    <w:p w14:paraId="42FFB977"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Product Report Module (using JSF Data Table)</w:t>
      </w:r>
      <w:del w:id="39" w:author="Scott Barrett" w:date="2019-11-26T13:41:00Z">
        <w:r w:rsidDel="004E322B">
          <w:rPr>
            <w:rFonts w:ascii="Times New Roman" w:hAnsi="Times New Roman"/>
            <w:bCs/>
            <w:sz w:val="24"/>
            <w:szCs w:val="24"/>
          </w:rPr>
          <w:delText>.</w:delText>
        </w:r>
      </w:del>
    </w:p>
    <w:p w14:paraId="677AD0E3" w14:textId="77777777" w:rsidR="006161C6" w:rsidRPr="006A2FCD"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Updated </w:t>
      </w:r>
      <w:r w:rsidRPr="00C01A48">
        <w:rPr>
          <w:rFonts w:ascii="Times New Roman" w:hAnsi="Times New Roman"/>
          <w:bCs/>
          <w:sz w:val="24"/>
          <w:szCs w:val="24"/>
        </w:rPr>
        <w:t>Design Report</w:t>
      </w:r>
      <w:del w:id="40" w:author="Scott Barrett" w:date="2019-11-26T13:41:00Z">
        <w:r w:rsidRPr="00C01A48" w:rsidDel="004E322B">
          <w:rPr>
            <w:rFonts w:ascii="Times New Roman" w:hAnsi="Times New Roman"/>
            <w:bCs/>
            <w:sz w:val="24"/>
            <w:szCs w:val="24"/>
          </w:rPr>
          <w:delText>.</w:delText>
        </w:r>
      </w:del>
    </w:p>
    <w:p w14:paraId="6DAC7951" w14:textId="6E355A48" w:rsidR="006161C6" w:rsidRPr="00871E49" w:rsidRDefault="006161C6" w:rsidP="00871E49">
      <w:pPr>
        <w:tabs>
          <w:tab w:val="right" w:pos="9360"/>
        </w:tabs>
        <w:spacing w:before="120" w:after="0"/>
        <w:rPr>
          <w:bCs/>
          <w:szCs w:val="24"/>
        </w:rPr>
      </w:pPr>
      <w:r w:rsidRPr="00871E49">
        <w:rPr>
          <w:b/>
          <w:bCs/>
          <w:szCs w:val="24"/>
        </w:rPr>
        <w:t>Milestone 5</w:t>
      </w:r>
      <w:r w:rsidRPr="00871E49">
        <w:rPr>
          <w:bCs/>
          <w:szCs w:val="24"/>
        </w:rPr>
        <w:tab/>
      </w:r>
    </w:p>
    <w:p w14:paraId="0CB70500"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REST API Module (using JAX-RS)</w:t>
      </w:r>
      <w:del w:id="41" w:author="Scott Barrett" w:date="2019-11-26T13:41:00Z">
        <w:r w:rsidDel="004E322B">
          <w:rPr>
            <w:rFonts w:ascii="Times New Roman" w:hAnsi="Times New Roman"/>
            <w:bCs/>
            <w:sz w:val="24"/>
            <w:szCs w:val="24"/>
          </w:rPr>
          <w:delText>.</w:delText>
        </w:r>
      </w:del>
    </w:p>
    <w:p w14:paraId="64478C1E" w14:textId="77777777" w:rsidR="006161C6" w:rsidRPr="006A2FCD"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Updated </w:t>
      </w:r>
      <w:r w:rsidRPr="00C01A48">
        <w:rPr>
          <w:rFonts w:ascii="Times New Roman" w:hAnsi="Times New Roman"/>
          <w:bCs/>
          <w:sz w:val="24"/>
          <w:szCs w:val="24"/>
        </w:rPr>
        <w:t>Design Report</w:t>
      </w:r>
      <w:del w:id="42" w:author="Scott Barrett" w:date="2019-11-26T13:41:00Z">
        <w:r w:rsidRPr="00C01A48" w:rsidDel="004E322B">
          <w:rPr>
            <w:rFonts w:ascii="Times New Roman" w:hAnsi="Times New Roman"/>
            <w:bCs/>
            <w:sz w:val="24"/>
            <w:szCs w:val="24"/>
          </w:rPr>
          <w:delText>.</w:delText>
        </w:r>
      </w:del>
    </w:p>
    <w:p w14:paraId="27D740CD" w14:textId="0CBFFF35" w:rsidR="006161C6" w:rsidRPr="00871E49" w:rsidRDefault="006161C6" w:rsidP="00871E49">
      <w:pPr>
        <w:spacing w:before="120" w:after="0"/>
        <w:rPr>
          <w:b/>
          <w:bCs/>
          <w:szCs w:val="24"/>
        </w:rPr>
      </w:pPr>
      <w:r w:rsidRPr="00871E49">
        <w:rPr>
          <w:b/>
          <w:bCs/>
          <w:szCs w:val="24"/>
        </w:rPr>
        <w:t>Milestone 6</w:t>
      </w:r>
    </w:p>
    <w:p w14:paraId="07DDD384"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Login Module v2 (using FORM based authentication)</w:t>
      </w:r>
      <w:del w:id="43" w:author="Scott Barrett" w:date="2019-11-26T13:41:00Z">
        <w:r w:rsidDel="004E322B">
          <w:rPr>
            <w:rFonts w:ascii="Times New Roman" w:hAnsi="Times New Roman"/>
            <w:bCs/>
            <w:sz w:val="24"/>
            <w:szCs w:val="24"/>
          </w:rPr>
          <w:delText>.</w:delText>
        </w:r>
      </w:del>
    </w:p>
    <w:p w14:paraId="640816AA"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lastRenderedPageBreak/>
        <w:t>Security will use JBoss ApplicationRealm for user authentication.</w:t>
      </w:r>
    </w:p>
    <w:p w14:paraId="255A5BF0" w14:textId="437F135D"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All pages</w:t>
      </w:r>
      <w:ins w:id="44" w:author="Scott Barrett" w:date="2019-11-26T13:41:00Z">
        <w:r w:rsidR="004E322B">
          <w:rPr>
            <w:rFonts w:ascii="Times New Roman" w:hAnsi="Times New Roman"/>
            <w:bCs/>
            <w:sz w:val="24"/>
            <w:szCs w:val="24"/>
          </w:rPr>
          <w:t>,</w:t>
        </w:r>
      </w:ins>
      <w:r>
        <w:rPr>
          <w:rFonts w:ascii="Times New Roman" w:hAnsi="Times New Roman"/>
          <w:bCs/>
          <w:sz w:val="24"/>
          <w:szCs w:val="24"/>
        </w:rPr>
        <w:t xml:space="preserve"> but the Login Module and Registration Module will be protected.</w:t>
      </w:r>
    </w:p>
    <w:p w14:paraId="1685DA69" w14:textId="77777777" w:rsidR="006161C6" w:rsidRDefault="006161C6" w:rsidP="00871E49">
      <w:pPr>
        <w:pStyle w:val="ListParagraph"/>
        <w:numPr>
          <w:ilvl w:val="1"/>
          <w:numId w:val="31"/>
        </w:numPr>
        <w:spacing w:after="0" w:line="240" w:lineRule="auto"/>
        <w:contextualSpacing w:val="0"/>
        <w:rPr>
          <w:rFonts w:ascii="Times New Roman" w:hAnsi="Times New Roman"/>
          <w:bCs/>
          <w:sz w:val="24"/>
          <w:szCs w:val="24"/>
        </w:rPr>
      </w:pPr>
      <w:r>
        <w:rPr>
          <w:rFonts w:ascii="Times New Roman" w:hAnsi="Times New Roman"/>
          <w:bCs/>
          <w:sz w:val="24"/>
          <w:szCs w:val="24"/>
        </w:rPr>
        <w:t>Registration Module will be re-factored to remove unused credential fields.</w:t>
      </w:r>
    </w:p>
    <w:p w14:paraId="2818A7EB"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JavaDoc and Refactoring</w:t>
      </w:r>
      <w:del w:id="45" w:author="Scott Barrett" w:date="2019-11-26T13:41:00Z">
        <w:r w:rsidDel="004E322B">
          <w:rPr>
            <w:rFonts w:ascii="Times New Roman" w:hAnsi="Times New Roman"/>
            <w:bCs/>
            <w:sz w:val="24"/>
            <w:szCs w:val="24"/>
          </w:rPr>
          <w:delText>.</w:delText>
        </w:r>
      </w:del>
    </w:p>
    <w:p w14:paraId="54EE9792" w14:textId="77777777" w:rsid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Pr>
          <w:rFonts w:ascii="Times New Roman" w:hAnsi="Times New Roman"/>
          <w:bCs/>
          <w:sz w:val="24"/>
          <w:szCs w:val="24"/>
        </w:rPr>
        <w:t>Final Application Code</w:t>
      </w:r>
      <w:del w:id="46" w:author="Scott Barrett" w:date="2019-11-26T13:41:00Z">
        <w:r w:rsidDel="004E322B">
          <w:rPr>
            <w:rFonts w:ascii="Times New Roman" w:hAnsi="Times New Roman"/>
            <w:bCs/>
            <w:sz w:val="24"/>
            <w:szCs w:val="24"/>
          </w:rPr>
          <w:delText>.</w:delText>
        </w:r>
      </w:del>
    </w:p>
    <w:p w14:paraId="472F8527" w14:textId="4BC51CB7" w:rsidR="006161C6" w:rsidRPr="006161C6" w:rsidRDefault="006161C6" w:rsidP="00871E49">
      <w:pPr>
        <w:pStyle w:val="ListParagraph"/>
        <w:numPr>
          <w:ilvl w:val="0"/>
          <w:numId w:val="31"/>
        </w:numPr>
        <w:spacing w:after="0" w:line="240" w:lineRule="auto"/>
        <w:contextualSpacing w:val="0"/>
        <w:rPr>
          <w:rFonts w:ascii="Times New Roman" w:hAnsi="Times New Roman"/>
          <w:bCs/>
          <w:sz w:val="24"/>
          <w:szCs w:val="24"/>
        </w:rPr>
      </w:pPr>
      <w:r w:rsidRPr="00572AB7">
        <w:rPr>
          <w:rFonts w:ascii="Times New Roman" w:hAnsi="Times New Roman"/>
          <w:bCs/>
          <w:sz w:val="24"/>
          <w:szCs w:val="24"/>
        </w:rPr>
        <w:t>Final Design Report</w:t>
      </w:r>
      <w:del w:id="47" w:author="Scott Barrett" w:date="2019-11-26T13:41:00Z">
        <w:r w:rsidRPr="00572AB7" w:rsidDel="004E322B">
          <w:rPr>
            <w:rFonts w:ascii="Times New Roman" w:hAnsi="Times New Roman"/>
            <w:bCs/>
            <w:sz w:val="24"/>
            <w:szCs w:val="24"/>
          </w:rPr>
          <w:delText>.</w:delText>
        </w:r>
      </w:del>
    </w:p>
    <w:p w14:paraId="3F2BACDD" w14:textId="635EE6EF" w:rsidR="00211F82" w:rsidRPr="009D4651" w:rsidRDefault="00965BED" w:rsidP="009D4651">
      <w:pPr>
        <w:pStyle w:val="Heading1"/>
        <w:rPr>
          <w:rFonts w:ascii="Times New Roman" w:hAnsi="Times New Roman" w:cs="Times New Roman"/>
          <w:sz w:val="28"/>
          <w:szCs w:val="28"/>
        </w:rPr>
      </w:pPr>
      <w:bookmarkStart w:id="48" w:name="_Toc519149620"/>
      <w:r w:rsidRPr="009D4651">
        <w:rPr>
          <w:rFonts w:ascii="Times New Roman" w:hAnsi="Times New Roman" w:cs="Times New Roman"/>
          <w:sz w:val="28"/>
          <w:szCs w:val="28"/>
        </w:rPr>
        <w:t>Milestone 1</w:t>
      </w:r>
      <w:r w:rsidR="00211F82" w:rsidRPr="009D4651">
        <w:rPr>
          <w:rFonts w:ascii="Times New Roman" w:hAnsi="Times New Roman" w:cs="Times New Roman"/>
          <w:sz w:val="28"/>
          <w:szCs w:val="28"/>
        </w:rPr>
        <w:t xml:space="preserve"> </w:t>
      </w:r>
      <w:r w:rsidR="00F7387E" w:rsidRPr="009D4651">
        <w:rPr>
          <w:rFonts w:ascii="Times New Roman" w:hAnsi="Times New Roman" w:cs="Times New Roman"/>
          <w:sz w:val="28"/>
          <w:szCs w:val="28"/>
        </w:rPr>
        <w:t>Project</w:t>
      </w:r>
      <w:bookmarkEnd w:id="48"/>
      <w:r w:rsidR="00DA0566">
        <w:rPr>
          <w:rFonts w:ascii="Times New Roman" w:hAnsi="Times New Roman" w:cs="Times New Roman"/>
          <w:sz w:val="28"/>
          <w:szCs w:val="28"/>
        </w:rPr>
        <w:t xml:space="preserve"> </w:t>
      </w:r>
    </w:p>
    <w:p w14:paraId="55FBF4D8" w14:textId="700CDFD2" w:rsidR="005E19FE" w:rsidRDefault="00B7460C" w:rsidP="00211F82">
      <w:pPr>
        <w:spacing w:before="120" w:after="0"/>
        <w:rPr>
          <w:bCs/>
          <w:szCs w:val="24"/>
        </w:rPr>
      </w:pPr>
      <w:r w:rsidRPr="00B7460C">
        <w:rPr>
          <w:bCs/>
          <w:szCs w:val="24"/>
        </w:rPr>
        <w:t>In this project, students</w:t>
      </w:r>
      <w:r>
        <w:rPr>
          <w:bCs/>
          <w:szCs w:val="24"/>
        </w:rPr>
        <w:t xml:space="preserve"> </w:t>
      </w:r>
      <w:r w:rsidR="00581C19" w:rsidRPr="00581C19">
        <w:rPr>
          <w:bCs/>
          <w:szCs w:val="24"/>
        </w:rPr>
        <w:t>are introduced to the course-long project they will be building. Students will formally identify the application they will be designing and developing, as well as complete some initial upfront planning and high-level design work</w:t>
      </w:r>
      <w:r w:rsidR="00A5256C">
        <w:rPr>
          <w:bCs/>
          <w:szCs w:val="24"/>
        </w:rPr>
        <w:t xml:space="preserve"> (p</w:t>
      </w:r>
      <w:r w:rsidR="00A5256C" w:rsidRPr="00965BED">
        <w:rPr>
          <w:bCs/>
          <w:szCs w:val="24"/>
        </w:rPr>
        <w:t xml:space="preserve">roject </w:t>
      </w:r>
      <w:r w:rsidR="00A5256C">
        <w:rPr>
          <w:bCs/>
          <w:szCs w:val="24"/>
        </w:rPr>
        <w:t>p</w:t>
      </w:r>
      <w:r w:rsidR="00A5256C" w:rsidRPr="00965BED">
        <w:rPr>
          <w:bCs/>
          <w:szCs w:val="24"/>
        </w:rPr>
        <w:t xml:space="preserve">roposal, draft </w:t>
      </w:r>
      <w:r w:rsidR="00A5256C">
        <w:rPr>
          <w:bCs/>
          <w:szCs w:val="24"/>
        </w:rPr>
        <w:t>s</w:t>
      </w:r>
      <w:r w:rsidR="00A5256C" w:rsidRPr="00965BED">
        <w:rPr>
          <w:bCs/>
          <w:szCs w:val="24"/>
        </w:rPr>
        <w:t xml:space="preserve">itemap, and draft division of work across </w:t>
      </w:r>
      <w:r w:rsidR="00A5256C">
        <w:rPr>
          <w:bCs/>
          <w:szCs w:val="24"/>
        </w:rPr>
        <w:t xml:space="preserve">the </w:t>
      </w:r>
      <w:r w:rsidR="00A5256C" w:rsidRPr="00965BED">
        <w:rPr>
          <w:bCs/>
          <w:szCs w:val="24"/>
        </w:rPr>
        <w:t>team</w:t>
      </w:r>
      <w:r w:rsidR="00A5256C">
        <w:rPr>
          <w:bCs/>
          <w:szCs w:val="24"/>
        </w:rPr>
        <w:t>)</w:t>
      </w:r>
      <w:r w:rsidR="00581C19" w:rsidRPr="00581C19">
        <w:rPr>
          <w:bCs/>
          <w:szCs w:val="24"/>
        </w:rPr>
        <w:t>. The identified application must be formally approved by the instructor.</w:t>
      </w:r>
    </w:p>
    <w:p w14:paraId="05452EC9" w14:textId="77777777" w:rsidR="00581C19" w:rsidRPr="000664EA" w:rsidRDefault="00581C19" w:rsidP="00581C19">
      <w:pPr>
        <w:spacing w:before="120" w:after="0"/>
        <w:rPr>
          <w:b/>
          <w:szCs w:val="24"/>
        </w:rPr>
      </w:pPr>
      <w:r w:rsidRPr="000664EA">
        <w:rPr>
          <w:b/>
          <w:szCs w:val="24"/>
        </w:rPr>
        <w:t>Execution</w:t>
      </w:r>
    </w:p>
    <w:p w14:paraId="716F4A2C" w14:textId="5F3DA97E" w:rsidR="00581C19" w:rsidRPr="00581C19" w:rsidRDefault="00581C19" w:rsidP="00211F82">
      <w:pPr>
        <w:spacing w:before="120" w:after="0"/>
        <w:rPr>
          <w:szCs w:val="24"/>
        </w:rPr>
      </w:pPr>
      <w:r w:rsidRPr="000664EA">
        <w:rPr>
          <w:szCs w:val="24"/>
        </w:rPr>
        <w:t>Execute this assignment according to the following guidelines:</w:t>
      </w:r>
    </w:p>
    <w:p w14:paraId="2F6494FA" w14:textId="6EDB4DB2" w:rsidR="00581C19" w:rsidRDefault="00581C19" w:rsidP="007329D6">
      <w:pPr>
        <w:pStyle w:val="ListParagraph"/>
        <w:numPr>
          <w:ilvl w:val="0"/>
          <w:numId w:val="5"/>
        </w:numPr>
        <w:rPr>
          <w:rFonts w:ascii="Times New Roman" w:hAnsi="Times New Roman"/>
          <w:sz w:val="24"/>
          <w:szCs w:val="24"/>
        </w:rPr>
      </w:pPr>
      <w:r w:rsidRPr="00581C19">
        <w:rPr>
          <w:rFonts w:ascii="Times New Roman" w:hAnsi="Times New Roman"/>
          <w:sz w:val="24"/>
          <w:szCs w:val="24"/>
        </w:rPr>
        <w:t>Review the project requirements within the Project Overview.</w:t>
      </w:r>
    </w:p>
    <w:p w14:paraId="05AD0593" w14:textId="0B9DCC3E"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sz w:val="24"/>
          <w:szCs w:val="24"/>
        </w:rPr>
        <w:t xml:space="preserve">Watch the video "Project Preview," located within the Course Materials to get an idea of the scope of the project. </w:t>
      </w:r>
      <w:r>
        <w:rPr>
          <w:rFonts w:ascii="Times New Roman" w:hAnsi="Times New Roman"/>
          <w:sz w:val="24"/>
          <w:szCs w:val="24"/>
        </w:rPr>
        <w:t>The application</w:t>
      </w:r>
      <w:r w:rsidRPr="006161C6">
        <w:rPr>
          <w:rFonts w:ascii="Times New Roman" w:hAnsi="Times New Roman"/>
          <w:sz w:val="24"/>
          <w:szCs w:val="24"/>
        </w:rPr>
        <w:t xml:space="preserve"> should have t</w:t>
      </w:r>
      <w:r>
        <w:rPr>
          <w:rFonts w:ascii="Times New Roman" w:hAnsi="Times New Roman"/>
          <w:sz w:val="24"/>
          <w:szCs w:val="24"/>
        </w:rPr>
        <w:t>he following pages at a minimum:</w:t>
      </w:r>
    </w:p>
    <w:p w14:paraId="59BB8788"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Login</w:t>
      </w:r>
    </w:p>
    <w:p w14:paraId="0A4B4FEA"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Register</w:t>
      </w:r>
    </w:p>
    <w:p w14:paraId="06457FE1"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Product list page</w:t>
      </w:r>
    </w:p>
    <w:p w14:paraId="3347933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Create new product</w:t>
      </w:r>
    </w:p>
    <w:p w14:paraId="5BE83CF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Edit product</w:t>
      </w:r>
    </w:p>
    <w:p w14:paraId="777887BB" w14:textId="4747BBB2"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sz w:val="24"/>
          <w:szCs w:val="24"/>
        </w:rPr>
        <w:t xml:space="preserve">Features that should </w:t>
      </w:r>
      <w:del w:id="49" w:author="Scott Barrett" w:date="2019-11-26T13:41:00Z">
        <w:r w:rsidRPr="006161C6" w:rsidDel="004E322B">
          <w:rPr>
            <w:rFonts w:ascii="Times New Roman" w:hAnsi="Times New Roman"/>
            <w:sz w:val="24"/>
            <w:szCs w:val="24"/>
          </w:rPr>
          <w:delText>definitely be</w:delText>
        </w:r>
      </w:del>
      <w:ins w:id="50" w:author="Scott Barrett" w:date="2019-11-26T13:41:00Z">
        <w:r w:rsidR="004E322B" w:rsidRPr="006161C6">
          <w:rPr>
            <w:rFonts w:ascii="Times New Roman" w:hAnsi="Times New Roman"/>
            <w:sz w:val="24"/>
            <w:szCs w:val="24"/>
          </w:rPr>
          <w:t>be</w:t>
        </w:r>
      </w:ins>
      <w:r w:rsidRPr="006161C6">
        <w:rPr>
          <w:rFonts w:ascii="Times New Roman" w:hAnsi="Times New Roman"/>
          <w:sz w:val="24"/>
          <w:szCs w:val="24"/>
        </w:rPr>
        <w:t xml:space="preserve"> include</w:t>
      </w:r>
      <w:r>
        <w:rPr>
          <w:rFonts w:ascii="Times New Roman" w:hAnsi="Times New Roman"/>
          <w:sz w:val="24"/>
          <w:szCs w:val="24"/>
        </w:rPr>
        <w:t>d</w:t>
      </w:r>
      <w:r w:rsidRPr="006161C6">
        <w:rPr>
          <w:rFonts w:ascii="Times New Roman" w:hAnsi="Times New Roman"/>
          <w:sz w:val="24"/>
          <w:szCs w:val="24"/>
        </w:rPr>
        <w:t xml:space="preserve"> are: </w:t>
      </w:r>
    </w:p>
    <w:p w14:paraId="65FBF842"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List all products </w:t>
      </w:r>
    </w:p>
    <w:p w14:paraId="0E6FE867"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Add new product</w:t>
      </w:r>
    </w:p>
    <w:p w14:paraId="76336486"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Edit existing product </w:t>
      </w:r>
    </w:p>
    <w:p w14:paraId="2CA44FDC"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 xml:space="preserve">Delete an item </w:t>
      </w:r>
    </w:p>
    <w:p w14:paraId="3698630B" w14:textId="77777777" w:rsidR="006161C6" w:rsidRPr="006161C6" w:rsidRDefault="006161C6" w:rsidP="006161C6">
      <w:pPr>
        <w:pStyle w:val="ListParagraph"/>
        <w:numPr>
          <w:ilvl w:val="1"/>
          <w:numId w:val="5"/>
        </w:numPr>
        <w:rPr>
          <w:rFonts w:ascii="Times New Roman" w:hAnsi="Times New Roman"/>
          <w:sz w:val="24"/>
          <w:szCs w:val="24"/>
        </w:rPr>
      </w:pPr>
      <w:r w:rsidRPr="006161C6">
        <w:rPr>
          <w:rFonts w:ascii="Times New Roman" w:hAnsi="Times New Roman"/>
          <w:sz w:val="24"/>
          <w:szCs w:val="24"/>
        </w:rPr>
        <w:t>Search for an item</w:t>
      </w:r>
    </w:p>
    <w:p w14:paraId="12B4D527" w14:textId="51C0EC29" w:rsidR="006161C6" w:rsidRPr="006161C6" w:rsidRDefault="006161C6" w:rsidP="006161C6">
      <w:pPr>
        <w:pStyle w:val="ListParagraph"/>
        <w:numPr>
          <w:ilvl w:val="0"/>
          <w:numId w:val="5"/>
        </w:numPr>
        <w:rPr>
          <w:rFonts w:ascii="Times New Roman" w:hAnsi="Times New Roman"/>
          <w:sz w:val="24"/>
          <w:szCs w:val="24"/>
        </w:rPr>
      </w:pPr>
      <w:r w:rsidRPr="006161C6">
        <w:rPr>
          <w:rFonts w:ascii="Times New Roman" w:hAnsi="Times New Roman"/>
          <w:b/>
          <w:sz w:val="24"/>
          <w:szCs w:val="24"/>
        </w:rPr>
        <w:t>Note:</w:t>
      </w:r>
      <w:r w:rsidRPr="006161C6">
        <w:rPr>
          <w:rFonts w:ascii="Times New Roman" w:hAnsi="Times New Roman"/>
          <w:sz w:val="24"/>
          <w:szCs w:val="24"/>
        </w:rPr>
        <w:t xml:space="preserve"> Features such as shopping carts, customer reviews, and order forms are nice options, but are beyond the scope of the application that will be demonstrated during the tutorials.</w:t>
      </w:r>
    </w:p>
    <w:p w14:paraId="353DEAD4" w14:textId="44032DD4" w:rsidR="00D339AF" w:rsidRPr="00A5256C" w:rsidRDefault="006339AE" w:rsidP="007329D6">
      <w:pPr>
        <w:pStyle w:val="ListParagraph"/>
        <w:numPr>
          <w:ilvl w:val="0"/>
          <w:numId w:val="5"/>
        </w:numPr>
        <w:spacing w:after="0" w:line="240" w:lineRule="auto"/>
        <w:contextualSpacing w:val="0"/>
        <w:rPr>
          <w:rFonts w:ascii="Times New Roman" w:hAnsi="Times New Roman"/>
          <w:sz w:val="24"/>
          <w:szCs w:val="24"/>
        </w:rPr>
      </w:pPr>
      <w:r>
        <w:rPr>
          <w:rFonts w:ascii="Times New Roman" w:hAnsi="Times New Roman"/>
          <w:sz w:val="24"/>
          <w:szCs w:val="24"/>
        </w:rPr>
        <w:t>T</w:t>
      </w:r>
      <w:r w:rsidR="005F1B44" w:rsidRPr="00A5256C">
        <w:rPr>
          <w:rFonts w:ascii="Times New Roman" w:hAnsi="Times New Roman"/>
          <w:sz w:val="24"/>
          <w:szCs w:val="24"/>
        </w:rPr>
        <w:t xml:space="preserve">he </w:t>
      </w:r>
      <w:r w:rsidR="003A378F" w:rsidRPr="00A5256C">
        <w:rPr>
          <w:rFonts w:ascii="Times New Roman" w:hAnsi="Times New Roman"/>
          <w:sz w:val="24"/>
          <w:szCs w:val="24"/>
        </w:rPr>
        <w:t>t</w:t>
      </w:r>
      <w:r w:rsidR="005F1B44" w:rsidRPr="00A5256C">
        <w:rPr>
          <w:rFonts w:ascii="Times New Roman" w:hAnsi="Times New Roman"/>
          <w:sz w:val="24"/>
          <w:szCs w:val="24"/>
        </w:rPr>
        <w:t>eam must provide a detailed write</w:t>
      </w:r>
      <w:r w:rsidR="003A378F" w:rsidRPr="00A5256C">
        <w:rPr>
          <w:rFonts w:ascii="Times New Roman" w:hAnsi="Times New Roman"/>
          <w:sz w:val="24"/>
          <w:szCs w:val="24"/>
        </w:rPr>
        <w:t>-</w:t>
      </w:r>
      <w:r w:rsidR="005F1B44" w:rsidRPr="00A5256C">
        <w:rPr>
          <w:rFonts w:ascii="Times New Roman" w:hAnsi="Times New Roman"/>
          <w:sz w:val="24"/>
          <w:szCs w:val="24"/>
        </w:rPr>
        <w:t>up describing what domain and products will be managed by the application.</w:t>
      </w:r>
      <w:r w:rsidR="00A5256C">
        <w:rPr>
          <w:rFonts w:ascii="Times New Roman" w:hAnsi="Times New Roman"/>
          <w:sz w:val="24"/>
          <w:szCs w:val="24"/>
        </w:rPr>
        <w:t xml:space="preserve"> </w:t>
      </w:r>
      <w:r w:rsidR="00D339AF" w:rsidRPr="00A5256C">
        <w:rPr>
          <w:rFonts w:ascii="Times New Roman" w:hAnsi="Times New Roman"/>
          <w:sz w:val="24"/>
          <w:szCs w:val="24"/>
        </w:rPr>
        <w:t xml:space="preserve">Some examples of </w:t>
      </w:r>
      <w:r w:rsidR="003D6B6C" w:rsidRPr="00A5256C">
        <w:rPr>
          <w:rFonts w:ascii="Times New Roman" w:hAnsi="Times New Roman"/>
          <w:sz w:val="24"/>
          <w:szCs w:val="24"/>
        </w:rPr>
        <w:t xml:space="preserve">domains and </w:t>
      </w:r>
      <w:r w:rsidR="00D339AF" w:rsidRPr="00A5256C">
        <w:rPr>
          <w:rFonts w:ascii="Times New Roman" w:hAnsi="Times New Roman"/>
          <w:sz w:val="24"/>
          <w:szCs w:val="24"/>
        </w:rPr>
        <w:t>products:</w:t>
      </w:r>
    </w:p>
    <w:p w14:paraId="23669398" w14:textId="796D3EFA" w:rsidR="003D6B6C" w:rsidRPr="002652C6" w:rsidRDefault="003D6B6C"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Car store</w:t>
      </w:r>
      <w:r w:rsidR="003A378F">
        <w:rPr>
          <w:rFonts w:ascii="Times New Roman" w:hAnsi="Times New Roman"/>
          <w:sz w:val="24"/>
          <w:szCs w:val="24"/>
        </w:rPr>
        <w:t>:</w:t>
      </w:r>
      <w:r w:rsidRPr="002652C6">
        <w:rPr>
          <w:rFonts w:ascii="Times New Roman" w:hAnsi="Times New Roman"/>
          <w:sz w:val="24"/>
          <w:szCs w:val="24"/>
        </w:rPr>
        <w:t xml:space="preserve"> Each product will be a car with properties of year, model name, options package, color, motor size, turbo charged, price</w:t>
      </w:r>
      <w:r w:rsidR="00D5082D" w:rsidRPr="002652C6">
        <w:rPr>
          <w:rFonts w:ascii="Times New Roman" w:hAnsi="Times New Roman"/>
          <w:sz w:val="24"/>
          <w:szCs w:val="24"/>
        </w:rPr>
        <w:t>, consumer reports grade, 0-60 acceleration, MPG city, MPG highway, fuel type</w:t>
      </w:r>
      <w:r w:rsidR="003A378F">
        <w:rPr>
          <w:rFonts w:ascii="Times New Roman" w:hAnsi="Times New Roman"/>
          <w:sz w:val="24"/>
          <w:szCs w:val="24"/>
        </w:rPr>
        <w:t>,</w:t>
      </w:r>
      <w:r w:rsidRPr="002652C6">
        <w:rPr>
          <w:rFonts w:ascii="Times New Roman" w:hAnsi="Times New Roman"/>
          <w:sz w:val="24"/>
          <w:szCs w:val="24"/>
        </w:rPr>
        <w:t xml:space="preserve"> etc.</w:t>
      </w:r>
    </w:p>
    <w:p w14:paraId="3138FA1F" w14:textId="36DB407C" w:rsidR="003D6B6C" w:rsidRPr="002652C6" w:rsidRDefault="003D6B6C"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Movie </w:t>
      </w:r>
      <w:r w:rsidR="003A378F">
        <w:rPr>
          <w:rFonts w:ascii="Times New Roman" w:hAnsi="Times New Roman"/>
          <w:sz w:val="24"/>
          <w:szCs w:val="24"/>
        </w:rPr>
        <w:t>r</w:t>
      </w:r>
      <w:r w:rsidRPr="002652C6">
        <w:rPr>
          <w:rFonts w:ascii="Times New Roman" w:hAnsi="Times New Roman"/>
          <w:sz w:val="24"/>
          <w:szCs w:val="24"/>
        </w:rPr>
        <w:t>ental</w:t>
      </w:r>
      <w:r w:rsidR="003A378F">
        <w:rPr>
          <w:rFonts w:ascii="Times New Roman" w:hAnsi="Times New Roman"/>
          <w:sz w:val="24"/>
          <w:szCs w:val="24"/>
        </w:rPr>
        <w:t xml:space="preserve">: </w:t>
      </w:r>
      <w:r w:rsidRPr="002652C6">
        <w:rPr>
          <w:rFonts w:ascii="Times New Roman" w:hAnsi="Times New Roman"/>
          <w:sz w:val="24"/>
          <w:szCs w:val="24"/>
        </w:rPr>
        <w:t xml:space="preserve">Each product will be a movie with title, year, genre, leading actor, </w:t>
      </w:r>
      <w:r w:rsidR="00447395" w:rsidRPr="002652C6">
        <w:rPr>
          <w:rFonts w:ascii="Times New Roman" w:hAnsi="Times New Roman"/>
          <w:sz w:val="24"/>
          <w:szCs w:val="24"/>
        </w:rPr>
        <w:t xml:space="preserve">studio, director, length, </w:t>
      </w:r>
      <w:r w:rsidR="00D5082D" w:rsidRPr="002652C6">
        <w:rPr>
          <w:rFonts w:ascii="Times New Roman" w:hAnsi="Times New Roman"/>
          <w:sz w:val="24"/>
          <w:szCs w:val="24"/>
        </w:rPr>
        <w:t xml:space="preserve">rental </w:t>
      </w:r>
      <w:r w:rsidR="00447395" w:rsidRPr="002652C6">
        <w:rPr>
          <w:rFonts w:ascii="Times New Roman" w:hAnsi="Times New Roman"/>
          <w:sz w:val="24"/>
          <w:szCs w:val="24"/>
        </w:rPr>
        <w:t>price</w:t>
      </w:r>
      <w:r w:rsidR="00D5082D" w:rsidRPr="002652C6">
        <w:rPr>
          <w:rFonts w:ascii="Times New Roman" w:hAnsi="Times New Roman"/>
          <w:sz w:val="24"/>
          <w:szCs w:val="24"/>
        </w:rPr>
        <w:t>, cost of production, estimated box-office revenue</w:t>
      </w:r>
      <w:r w:rsidR="003A378F">
        <w:rPr>
          <w:rFonts w:ascii="Times New Roman" w:hAnsi="Times New Roman"/>
          <w:sz w:val="24"/>
          <w:szCs w:val="24"/>
        </w:rPr>
        <w:t>,</w:t>
      </w:r>
      <w:r w:rsidR="00447395" w:rsidRPr="002652C6">
        <w:rPr>
          <w:rFonts w:ascii="Times New Roman" w:hAnsi="Times New Roman"/>
          <w:sz w:val="24"/>
          <w:szCs w:val="24"/>
        </w:rPr>
        <w:t xml:space="preserve"> etc.</w:t>
      </w:r>
    </w:p>
    <w:p w14:paraId="71E0512C" w14:textId="715CFAB8" w:rsidR="00447395" w:rsidRPr="002652C6" w:rsidRDefault="00447395"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lastRenderedPageBreak/>
        <w:t xml:space="preserve">Dating </w:t>
      </w:r>
      <w:r w:rsidR="003A378F">
        <w:rPr>
          <w:rFonts w:ascii="Times New Roman" w:hAnsi="Times New Roman"/>
          <w:sz w:val="24"/>
          <w:szCs w:val="24"/>
        </w:rPr>
        <w:t>s</w:t>
      </w:r>
      <w:r w:rsidRPr="002652C6">
        <w:rPr>
          <w:rFonts w:ascii="Times New Roman" w:hAnsi="Times New Roman"/>
          <w:sz w:val="24"/>
          <w:szCs w:val="24"/>
        </w:rPr>
        <w:t>ite</w:t>
      </w:r>
      <w:r w:rsidR="003A378F">
        <w:rPr>
          <w:rFonts w:ascii="Times New Roman" w:hAnsi="Times New Roman"/>
          <w:sz w:val="24"/>
          <w:szCs w:val="24"/>
        </w:rPr>
        <w:t>:</w:t>
      </w:r>
      <w:r w:rsidRPr="002652C6">
        <w:rPr>
          <w:rFonts w:ascii="Times New Roman" w:hAnsi="Times New Roman"/>
          <w:sz w:val="24"/>
          <w:szCs w:val="24"/>
        </w:rPr>
        <w:t xml:space="preserve"> Each </w:t>
      </w:r>
      <w:r w:rsidR="003A378F">
        <w:rPr>
          <w:rFonts w:ascii="Times New Roman" w:hAnsi="Times New Roman"/>
          <w:sz w:val="24"/>
          <w:szCs w:val="24"/>
        </w:rPr>
        <w:t>"</w:t>
      </w:r>
      <w:r w:rsidRPr="002652C6">
        <w:rPr>
          <w:rFonts w:ascii="Times New Roman" w:hAnsi="Times New Roman"/>
          <w:sz w:val="24"/>
          <w:szCs w:val="24"/>
        </w:rPr>
        <w:t>product</w:t>
      </w:r>
      <w:r w:rsidR="003A378F">
        <w:rPr>
          <w:rFonts w:ascii="Times New Roman" w:hAnsi="Times New Roman"/>
          <w:sz w:val="24"/>
          <w:szCs w:val="24"/>
        </w:rPr>
        <w:t>"</w:t>
      </w:r>
      <w:r w:rsidRPr="002652C6">
        <w:rPr>
          <w:rFonts w:ascii="Times New Roman" w:hAnsi="Times New Roman"/>
          <w:sz w:val="24"/>
          <w:szCs w:val="24"/>
        </w:rPr>
        <w:t xml:space="preserve"> will be a person with properties of sex, age, nationality, favorite hobby, political description, height, weight, </w:t>
      </w:r>
      <w:r w:rsidR="003A378F">
        <w:rPr>
          <w:rFonts w:ascii="Times New Roman" w:hAnsi="Times New Roman"/>
          <w:sz w:val="24"/>
          <w:szCs w:val="24"/>
        </w:rPr>
        <w:t>"</w:t>
      </w:r>
      <w:r w:rsidRPr="002652C6">
        <w:rPr>
          <w:rFonts w:ascii="Times New Roman" w:hAnsi="Times New Roman"/>
          <w:sz w:val="24"/>
          <w:szCs w:val="24"/>
        </w:rPr>
        <w:t>wow</w:t>
      </w:r>
      <w:r w:rsidR="003A378F">
        <w:rPr>
          <w:rFonts w:ascii="Times New Roman" w:hAnsi="Times New Roman"/>
          <w:sz w:val="24"/>
          <w:szCs w:val="24"/>
        </w:rPr>
        <w:t>"</w:t>
      </w:r>
      <w:r w:rsidRPr="002652C6">
        <w:rPr>
          <w:rFonts w:ascii="Times New Roman" w:hAnsi="Times New Roman"/>
          <w:sz w:val="24"/>
          <w:szCs w:val="24"/>
        </w:rPr>
        <w:t xml:space="preserve"> factor value, introvert-extrovert scale rating</w:t>
      </w:r>
      <w:r w:rsidR="003A378F">
        <w:rPr>
          <w:rFonts w:ascii="Times New Roman" w:hAnsi="Times New Roman"/>
          <w:sz w:val="24"/>
          <w:szCs w:val="24"/>
        </w:rPr>
        <w:t>,</w:t>
      </w:r>
      <w:r w:rsidRPr="002652C6">
        <w:rPr>
          <w:rFonts w:ascii="Times New Roman" w:hAnsi="Times New Roman"/>
          <w:sz w:val="24"/>
          <w:szCs w:val="24"/>
        </w:rPr>
        <w:t xml:space="preserve"> etc.</w:t>
      </w:r>
    </w:p>
    <w:p w14:paraId="459703FD" w14:textId="29C61F67" w:rsidR="00447395" w:rsidRPr="002652C6" w:rsidRDefault="00447395"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Veterinarian </w:t>
      </w:r>
      <w:r w:rsidR="003A378F">
        <w:rPr>
          <w:rFonts w:ascii="Times New Roman" w:hAnsi="Times New Roman"/>
          <w:sz w:val="24"/>
          <w:szCs w:val="24"/>
        </w:rPr>
        <w:t>c</w:t>
      </w:r>
      <w:r w:rsidRPr="002652C6">
        <w:rPr>
          <w:rFonts w:ascii="Times New Roman" w:hAnsi="Times New Roman"/>
          <w:sz w:val="24"/>
          <w:szCs w:val="24"/>
        </w:rPr>
        <w:t>linic</w:t>
      </w:r>
      <w:r w:rsidR="003A378F">
        <w:rPr>
          <w:rFonts w:ascii="Times New Roman" w:hAnsi="Times New Roman"/>
          <w:sz w:val="24"/>
          <w:szCs w:val="24"/>
        </w:rPr>
        <w:t>:</w:t>
      </w:r>
      <w:r w:rsidRPr="002652C6">
        <w:rPr>
          <w:rFonts w:ascii="Times New Roman" w:hAnsi="Times New Roman"/>
          <w:sz w:val="24"/>
          <w:szCs w:val="24"/>
        </w:rPr>
        <w:t xml:space="preserve"> Each product will be an appointment with properties of date, patient name, primary procedure, owner name, time, cost</w:t>
      </w:r>
      <w:r w:rsidR="003A378F">
        <w:rPr>
          <w:rFonts w:ascii="Times New Roman" w:hAnsi="Times New Roman"/>
          <w:sz w:val="24"/>
          <w:szCs w:val="24"/>
        </w:rPr>
        <w:t>,</w:t>
      </w:r>
      <w:r w:rsidRPr="002652C6">
        <w:rPr>
          <w:rFonts w:ascii="Times New Roman" w:hAnsi="Times New Roman"/>
          <w:sz w:val="24"/>
          <w:szCs w:val="24"/>
        </w:rPr>
        <w:t xml:space="preserve"> etc.</w:t>
      </w:r>
    </w:p>
    <w:p w14:paraId="4D80D641" w14:textId="0DEBF135" w:rsidR="00BC026A" w:rsidRPr="002652C6" w:rsidRDefault="00BC026A"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Travel </w:t>
      </w:r>
      <w:r w:rsidR="003A378F">
        <w:rPr>
          <w:rFonts w:ascii="Times New Roman" w:hAnsi="Times New Roman"/>
          <w:sz w:val="24"/>
          <w:szCs w:val="24"/>
        </w:rPr>
        <w:t>p</w:t>
      </w:r>
      <w:r w:rsidRPr="002652C6">
        <w:rPr>
          <w:rFonts w:ascii="Times New Roman" w:hAnsi="Times New Roman"/>
          <w:sz w:val="24"/>
          <w:szCs w:val="24"/>
        </w:rPr>
        <w:t>lans</w:t>
      </w:r>
      <w:r w:rsidR="003A378F">
        <w:rPr>
          <w:rFonts w:ascii="Times New Roman" w:hAnsi="Times New Roman"/>
          <w:sz w:val="24"/>
          <w:szCs w:val="24"/>
        </w:rPr>
        <w:t xml:space="preserve">: </w:t>
      </w:r>
      <w:r w:rsidRPr="002652C6">
        <w:rPr>
          <w:rFonts w:ascii="Times New Roman" w:hAnsi="Times New Roman"/>
          <w:sz w:val="24"/>
          <w:szCs w:val="24"/>
        </w:rPr>
        <w:t>Each product will be a trip with properties of data, trip title, destination, demarcation point, cost, duration, tour guide, strenuous rating</w:t>
      </w:r>
      <w:r w:rsidR="003A378F">
        <w:rPr>
          <w:rFonts w:ascii="Times New Roman" w:hAnsi="Times New Roman"/>
          <w:sz w:val="24"/>
          <w:szCs w:val="24"/>
        </w:rPr>
        <w:t>,</w:t>
      </w:r>
      <w:r w:rsidRPr="002652C6">
        <w:rPr>
          <w:rFonts w:ascii="Times New Roman" w:hAnsi="Times New Roman"/>
          <w:sz w:val="24"/>
          <w:szCs w:val="24"/>
        </w:rPr>
        <w:t xml:space="preserve"> etc.</w:t>
      </w:r>
    </w:p>
    <w:p w14:paraId="62A8512E" w14:textId="7B36887F" w:rsidR="00BC026A" w:rsidRPr="002652C6" w:rsidRDefault="00D5082D"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My </w:t>
      </w:r>
      <w:r w:rsidR="003A378F">
        <w:rPr>
          <w:rFonts w:ascii="Times New Roman" w:hAnsi="Times New Roman"/>
          <w:sz w:val="24"/>
          <w:szCs w:val="24"/>
        </w:rPr>
        <w:t>b</w:t>
      </w:r>
      <w:r w:rsidR="00BC026A" w:rsidRPr="002652C6">
        <w:rPr>
          <w:rFonts w:ascii="Times New Roman" w:hAnsi="Times New Roman"/>
          <w:sz w:val="24"/>
          <w:szCs w:val="24"/>
        </w:rPr>
        <w:t xml:space="preserve">ucket </w:t>
      </w:r>
      <w:r w:rsidR="003A378F">
        <w:rPr>
          <w:rFonts w:ascii="Times New Roman" w:hAnsi="Times New Roman"/>
          <w:sz w:val="24"/>
          <w:szCs w:val="24"/>
        </w:rPr>
        <w:t>l</w:t>
      </w:r>
      <w:r w:rsidR="00BC026A" w:rsidRPr="002652C6">
        <w:rPr>
          <w:rFonts w:ascii="Times New Roman" w:hAnsi="Times New Roman"/>
          <w:sz w:val="24"/>
          <w:szCs w:val="24"/>
        </w:rPr>
        <w:t>ist</w:t>
      </w:r>
      <w:r w:rsidR="003A378F">
        <w:rPr>
          <w:rFonts w:ascii="Times New Roman" w:hAnsi="Times New Roman"/>
          <w:sz w:val="24"/>
          <w:szCs w:val="24"/>
        </w:rPr>
        <w:t xml:space="preserve">: </w:t>
      </w:r>
      <w:r w:rsidR="00BC026A" w:rsidRPr="002652C6">
        <w:rPr>
          <w:rFonts w:ascii="Times New Roman" w:hAnsi="Times New Roman"/>
          <w:sz w:val="24"/>
          <w:szCs w:val="24"/>
        </w:rPr>
        <w:t xml:space="preserve">Each </w:t>
      </w:r>
      <w:r w:rsidR="003A378F">
        <w:rPr>
          <w:rFonts w:ascii="Times New Roman" w:hAnsi="Times New Roman"/>
          <w:sz w:val="24"/>
          <w:szCs w:val="24"/>
        </w:rPr>
        <w:t>"</w:t>
      </w:r>
      <w:r w:rsidR="00BC026A" w:rsidRPr="002652C6">
        <w:rPr>
          <w:rFonts w:ascii="Times New Roman" w:hAnsi="Times New Roman"/>
          <w:sz w:val="24"/>
          <w:szCs w:val="24"/>
        </w:rPr>
        <w:t>product</w:t>
      </w:r>
      <w:r w:rsidR="003A378F">
        <w:rPr>
          <w:rFonts w:ascii="Times New Roman" w:hAnsi="Times New Roman"/>
          <w:sz w:val="24"/>
          <w:szCs w:val="24"/>
        </w:rPr>
        <w:t>"</w:t>
      </w:r>
      <w:r w:rsidR="00BC026A" w:rsidRPr="002652C6">
        <w:rPr>
          <w:rFonts w:ascii="Times New Roman" w:hAnsi="Times New Roman"/>
          <w:sz w:val="24"/>
          <w:szCs w:val="24"/>
        </w:rPr>
        <w:t xml:space="preserve"> will be an event that you plan to accomplish with properties such as </w:t>
      </w:r>
      <w:r w:rsidRPr="002652C6">
        <w:rPr>
          <w:rFonts w:ascii="Times New Roman" w:hAnsi="Times New Roman"/>
          <w:sz w:val="24"/>
          <w:szCs w:val="24"/>
        </w:rPr>
        <w:t>cost, time required, priority ranking, estimated completion date, injury risk rating</w:t>
      </w:r>
      <w:r w:rsidR="003A378F">
        <w:rPr>
          <w:rFonts w:ascii="Times New Roman" w:hAnsi="Times New Roman"/>
          <w:sz w:val="24"/>
          <w:szCs w:val="24"/>
        </w:rPr>
        <w:t>,</w:t>
      </w:r>
      <w:r w:rsidRPr="002652C6">
        <w:rPr>
          <w:rFonts w:ascii="Times New Roman" w:hAnsi="Times New Roman"/>
          <w:sz w:val="24"/>
          <w:szCs w:val="24"/>
        </w:rPr>
        <w:t xml:space="preserve"> etc.</w:t>
      </w:r>
    </w:p>
    <w:p w14:paraId="0AF4B530" w14:textId="60157BAE" w:rsidR="00D339AF" w:rsidRPr="00A5256C" w:rsidRDefault="00D5082D" w:rsidP="007329D6">
      <w:pPr>
        <w:pStyle w:val="ListParagraph"/>
        <w:numPr>
          <w:ilvl w:val="1"/>
          <w:numId w:val="5"/>
        </w:numPr>
        <w:spacing w:after="0" w:line="240" w:lineRule="auto"/>
        <w:contextualSpacing w:val="0"/>
        <w:rPr>
          <w:rFonts w:ascii="Times New Roman" w:hAnsi="Times New Roman"/>
          <w:sz w:val="24"/>
          <w:szCs w:val="24"/>
        </w:rPr>
      </w:pPr>
      <w:r w:rsidRPr="002652C6">
        <w:rPr>
          <w:rFonts w:ascii="Times New Roman" w:hAnsi="Times New Roman"/>
          <w:sz w:val="24"/>
          <w:szCs w:val="24"/>
        </w:rPr>
        <w:t xml:space="preserve">Bible </w:t>
      </w:r>
      <w:r w:rsidR="003A378F">
        <w:rPr>
          <w:rFonts w:ascii="Times New Roman" w:hAnsi="Times New Roman"/>
          <w:sz w:val="24"/>
          <w:szCs w:val="24"/>
        </w:rPr>
        <w:t>h</w:t>
      </w:r>
      <w:r w:rsidRPr="002652C6">
        <w:rPr>
          <w:rFonts w:ascii="Times New Roman" w:hAnsi="Times New Roman"/>
          <w:sz w:val="24"/>
          <w:szCs w:val="24"/>
        </w:rPr>
        <w:t>eroes</w:t>
      </w:r>
      <w:r w:rsidR="003A378F">
        <w:rPr>
          <w:rFonts w:ascii="Times New Roman" w:hAnsi="Times New Roman"/>
          <w:sz w:val="24"/>
          <w:szCs w:val="24"/>
        </w:rPr>
        <w:t xml:space="preserve">: </w:t>
      </w:r>
      <w:r w:rsidRPr="002652C6">
        <w:rPr>
          <w:rFonts w:ascii="Times New Roman" w:hAnsi="Times New Roman"/>
          <w:sz w:val="24"/>
          <w:szCs w:val="24"/>
        </w:rPr>
        <w:t xml:space="preserve">Each </w:t>
      </w:r>
      <w:r w:rsidR="003A378F">
        <w:rPr>
          <w:rFonts w:ascii="Times New Roman" w:hAnsi="Times New Roman"/>
          <w:sz w:val="24"/>
          <w:szCs w:val="24"/>
        </w:rPr>
        <w:t>"</w:t>
      </w:r>
      <w:r w:rsidRPr="002652C6">
        <w:rPr>
          <w:rFonts w:ascii="Times New Roman" w:hAnsi="Times New Roman"/>
          <w:sz w:val="24"/>
          <w:szCs w:val="24"/>
        </w:rPr>
        <w:t>product</w:t>
      </w:r>
      <w:r w:rsidR="003A378F">
        <w:rPr>
          <w:rFonts w:ascii="Times New Roman" w:hAnsi="Times New Roman"/>
          <w:sz w:val="24"/>
          <w:szCs w:val="24"/>
        </w:rPr>
        <w:t>"</w:t>
      </w:r>
      <w:r w:rsidRPr="002652C6">
        <w:rPr>
          <w:rFonts w:ascii="Times New Roman" w:hAnsi="Times New Roman"/>
          <w:sz w:val="24"/>
          <w:szCs w:val="24"/>
        </w:rPr>
        <w:t xml:space="preserve"> will be a biblical character that you evaluate with properties such as name, time period, principal book of the Bible, primary partner, best-known failure, famous quote, times mentioned in the bible, likability rating, bravery rating</w:t>
      </w:r>
      <w:r w:rsidR="003A378F">
        <w:rPr>
          <w:rFonts w:ascii="Times New Roman" w:hAnsi="Times New Roman"/>
          <w:sz w:val="24"/>
          <w:szCs w:val="24"/>
        </w:rPr>
        <w:t>,</w:t>
      </w:r>
      <w:r w:rsidRPr="002652C6">
        <w:rPr>
          <w:rFonts w:ascii="Times New Roman" w:hAnsi="Times New Roman"/>
          <w:sz w:val="24"/>
          <w:szCs w:val="24"/>
        </w:rPr>
        <w:t xml:space="preserve"> etc.</w:t>
      </w:r>
    </w:p>
    <w:p w14:paraId="0CF74E27" w14:textId="03D826C3" w:rsidR="00D772B3" w:rsidRPr="00743483" w:rsidRDefault="005F1B44"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must provide an initial Sitemap illustrating all the logical pages of the application and how they will interact with each other.</w:t>
      </w:r>
      <w:r w:rsidR="00BF0DD0" w:rsidRPr="00743483">
        <w:rPr>
          <w:rFonts w:ascii="Times New Roman" w:hAnsi="Times New Roman"/>
          <w:sz w:val="24"/>
          <w:szCs w:val="24"/>
        </w:rPr>
        <w:t xml:space="preserve"> </w:t>
      </w:r>
      <w:r w:rsidR="00743483" w:rsidRPr="00743483">
        <w:rPr>
          <w:rFonts w:ascii="Times New Roman" w:hAnsi="Times New Roman"/>
          <w:sz w:val="24"/>
          <w:szCs w:val="24"/>
        </w:rPr>
        <w:t xml:space="preserve">The team </w:t>
      </w:r>
      <w:r w:rsidR="00802E08">
        <w:rPr>
          <w:rFonts w:ascii="Times New Roman" w:hAnsi="Times New Roman"/>
          <w:sz w:val="24"/>
          <w:szCs w:val="24"/>
        </w:rPr>
        <w:t>must</w:t>
      </w:r>
      <w:r w:rsidR="00743483" w:rsidRPr="00743483">
        <w:rPr>
          <w:rFonts w:ascii="Times New Roman" w:hAnsi="Times New Roman"/>
          <w:sz w:val="24"/>
          <w:szCs w:val="24"/>
        </w:rPr>
        <w:t xml:space="preserve"> also submit any user interface wireframe concepts or initial designs. </w:t>
      </w:r>
      <w:r w:rsidR="00802E08">
        <w:rPr>
          <w:rFonts w:ascii="Times New Roman" w:hAnsi="Times New Roman"/>
          <w:sz w:val="24"/>
          <w:szCs w:val="24"/>
        </w:rPr>
        <w:t>T</w:t>
      </w:r>
      <w:r w:rsidR="00743483" w:rsidRPr="00743483">
        <w:rPr>
          <w:rFonts w:ascii="Times New Roman" w:hAnsi="Times New Roman"/>
          <w:sz w:val="24"/>
          <w:szCs w:val="24"/>
        </w:rPr>
        <w:t xml:space="preserve">his is </w:t>
      </w:r>
      <w:r w:rsidR="00802E08">
        <w:rPr>
          <w:rFonts w:ascii="Times New Roman" w:hAnsi="Times New Roman"/>
          <w:sz w:val="24"/>
          <w:szCs w:val="24"/>
        </w:rPr>
        <w:t>mandatory</w:t>
      </w:r>
      <w:r w:rsidR="00743483" w:rsidRPr="00743483">
        <w:rPr>
          <w:rFonts w:ascii="Times New Roman" w:hAnsi="Times New Roman"/>
          <w:sz w:val="24"/>
          <w:szCs w:val="24"/>
        </w:rPr>
        <w:t>.</w:t>
      </w:r>
      <w:r w:rsidR="00D772B3" w:rsidRPr="00743483">
        <w:rPr>
          <w:rFonts w:ascii="Times New Roman" w:hAnsi="Times New Roman"/>
          <w:sz w:val="24"/>
          <w:szCs w:val="24"/>
        </w:rPr>
        <w:t xml:space="preserve"> </w:t>
      </w:r>
    </w:p>
    <w:p w14:paraId="264DF74C" w14:textId="20B9E595" w:rsidR="00447395" w:rsidRPr="00743483" w:rsidRDefault="005F1B44"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must provide a high</w:t>
      </w:r>
      <w:r w:rsidR="003A378F" w:rsidRPr="00743483">
        <w:rPr>
          <w:rFonts w:ascii="Times New Roman" w:hAnsi="Times New Roman"/>
          <w:sz w:val="24"/>
          <w:szCs w:val="24"/>
        </w:rPr>
        <w:t>-</w:t>
      </w:r>
      <w:r w:rsidRPr="00743483">
        <w:rPr>
          <w:rFonts w:ascii="Times New Roman" w:hAnsi="Times New Roman"/>
          <w:sz w:val="24"/>
          <w:szCs w:val="24"/>
        </w:rPr>
        <w:t>level breakdown of how the work will be planned, managed, and divided out among the team members. It is recommended to use a formal agile project delivery methodology for this project.</w:t>
      </w:r>
    </w:p>
    <w:p w14:paraId="59EEB773" w14:textId="0A53A948" w:rsidR="000C6283" w:rsidRPr="00743483" w:rsidRDefault="005B7022"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The </w:t>
      </w:r>
      <w:r w:rsidR="003A378F" w:rsidRPr="00743483">
        <w:rPr>
          <w:rFonts w:ascii="Times New Roman" w:hAnsi="Times New Roman"/>
          <w:sz w:val="24"/>
          <w:szCs w:val="24"/>
        </w:rPr>
        <w:t>t</w:t>
      </w:r>
      <w:r w:rsidRPr="00743483">
        <w:rPr>
          <w:rFonts w:ascii="Times New Roman" w:hAnsi="Times New Roman"/>
          <w:sz w:val="24"/>
          <w:szCs w:val="24"/>
        </w:rPr>
        <w:t>eam will document the risks (technical and functional) that need to be managed moving forward with the project.</w:t>
      </w:r>
      <w:r w:rsidR="00743483">
        <w:rPr>
          <w:rFonts w:ascii="Times New Roman" w:hAnsi="Times New Roman"/>
          <w:sz w:val="24"/>
          <w:szCs w:val="24"/>
        </w:rPr>
        <w:t xml:space="preserve"> </w:t>
      </w:r>
      <w:r w:rsidR="000C6283" w:rsidRPr="00743483">
        <w:rPr>
          <w:rFonts w:ascii="Times New Roman" w:hAnsi="Times New Roman"/>
          <w:sz w:val="24"/>
          <w:szCs w:val="24"/>
        </w:rPr>
        <w:t>Some</w:t>
      </w:r>
      <w:r w:rsidR="00170F4B" w:rsidRPr="00743483">
        <w:rPr>
          <w:rFonts w:ascii="Times New Roman" w:hAnsi="Times New Roman"/>
          <w:sz w:val="24"/>
          <w:szCs w:val="24"/>
        </w:rPr>
        <w:t xml:space="preserve"> risks for developing a project might include:</w:t>
      </w:r>
    </w:p>
    <w:p w14:paraId="03BF37E1" w14:textId="77777777" w:rsidR="00211F82" w:rsidRDefault="00211F82" w:rsidP="00211F82">
      <w:pPr>
        <w:spacing w:before="120" w:after="0"/>
        <w:rPr>
          <w:bCs/>
          <w:szCs w:val="24"/>
        </w:rPr>
      </w:pPr>
    </w:p>
    <w:tbl>
      <w:tblPr>
        <w:tblStyle w:val="TableGrid"/>
        <w:tblW w:w="0" w:type="auto"/>
        <w:tblLook w:val="04A0" w:firstRow="1" w:lastRow="0" w:firstColumn="1" w:lastColumn="0" w:noHBand="0" w:noVBand="1"/>
      </w:tblPr>
      <w:tblGrid>
        <w:gridCol w:w="2386"/>
        <w:gridCol w:w="2497"/>
        <w:gridCol w:w="2058"/>
        <w:gridCol w:w="2409"/>
      </w:tblGrid>
      <w:tr w:rsidR="000C6283" w:rsidRPr="000B236D" w14:paraId="0295BCED" w14:textId="77777777" w:rsidTr="000B236D">
        <w:tc>
          <w:tcPr>
            <w:tcW w:w="2454" w:type="dxa"/>
            <w:shd w:val="clear" w:color="auto" w:fill="D9D9D9" w:themeFill="background1" w:themeFillShade="D9"/>
          </w:tcPr>
          <w:p w14:paraId="3600903E"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Risk</w:t>
            </w:r>
          </w:p>
        </w:tc>
        <w:tc>
          <w:tcPr>
            <w:tcW w:w="2562" w:type="dxa"/>
            <w:shd w:val="clear" w:color="auto" w:fill="D9D9D9" w:themeFill="background1" w:themeFillShade="D9"/>
          </w:tcPr>
          <w:p w14:paraId="4EAA6FB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Details</w:t>
            </w:r>
          </w:p>
        </w:tc>
        <w:tc>
          <w:tcPr>
            <w:tcW w:w="2094" w:type="dxa"/>
            <w:shd w:val="clear" w:color="auto" w:fill="D9D9D9" w:themeFill="background1" w:themeFillShade="D9"/>
          </w:tcPr>
          <w:p w14:paraId="7B8CAD79"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Strategy for Risk </w:t>
            </w:r>
            <w:r w:rsidRPr="000B236D">
              <w:rPr>
                <w:rFonts w:ascii="Times New Roman" w:hAnsi="Times New Roman" w:cs="Times New Roman"/>
                <w:b/>
                <w:bCs/>
                <w:sz w:val="20"/>
                <w:szCs w:val="20"/>
              </w:rPr>
              <w:t>Avoidance</w:t>
            </w:r>
          </w:p>
        </w:tc>
        <w:tc>
          <w:tcPr>
            <w:tcW w:w="2466" w:type="dxa"/>
            <w:shd w:val="clear" w:color="auto" w:fill="D9D9D9" w:themeFill="background1" w:themeFillShade="D9"/>
          </w:tcPr>
          <w:p w14:paraId="5EE7EDAC"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Strategy for </w:t>
            </w:r>
            <w:r w:rsidRPr="000B236D">
              <w:rPr>
                <w:rFonts w:ascii="Times New Roman" w:hAnsi="Times New Roman" w:cs="Times New Roman"/>
                <w:b/>
                <w:bCs/>
                <w:sz w:val="20"/>
                <w:szCs w:val="20"/>
              </w:rPr>
              <w:t>Mitigation</w:t>
            </w:r>
          </w:p>
        </w:tc>
      </w:tr>
      <w:tr w:rsidR="000C6283" w:rsidRPr="000B236D" w14:paraId="111BE2A9" w14:textId="77777777" w:rsidTr="000C6283">
        <w:tc>
          <w:tcPr>
            <w:tcW w:w="2454" w:type="dxa"/>
          </w:tcPr>
          <w:p w14:paraId="457D709E" w14:textId="25F86864"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My p</w:t>
            </w:r>
            <w:r w:rsidR="000C6283" w:rsidRPr="000B236D">
              <w:rPr>
                <w:rFonts w:ascii="Times New Roman" w:hAnsi="Times New Roman" w:cs="Times New Roman"/>
                <w:bCs/>
                <w:sz w:val="20"/>
                <w:szCs w:val="20"/>
              </w:rPr>
              <w:t xml:space="preserve">roject </w:t>
            </w:r>
            <w:r w:rsidRPr="000B236D">
              <w:rPr>
                <w:rFonts w:ascii="Times New Roman" w:hAnsi="Times New Roman" w:cs="Times New Roman"/>
                <w:bCs/>
                <w:sz w:val="20"/>
                <w:szCs w:val="20"/>
              </w:rPr>
              <w:t xml:space="preserve">design is </w:t>
            </w:r>
            <w:r w:rsidR="000C6283" w:rsidRPr="000B236D">
              <w:rPr>
                <w:rFonts w:ascii="Times New Roman" w:hAnsi="Times New Roman" w:cs="Times New Roman"/>
                <w:bCs/>
                <w:sz w:val="20"/>
                <w:szCs w:val="20"/>
              </w:rPr>
              <w:t>too ambitious</w:t>
            </w:r>
            <w:ins w:id="51" w:author="Scott Barrett" w:date="2019-11-26T13:42:00Z">
              <w:r w:rsidR="004E322B">
                <w:rPr>
                  <w:rFonts w:ascii="Times New Roman" w:hAnsi="Times New Roman" w:cs="Times New Roman"/>
                  <w:bCs/>
                  <w:sz w:val="20"/>
                  <w:szCs w:val="20"/>
                </w:rPr>
                <w:t>.</w:t>
              </w:r>
            </w:ins>
          </w:p>
        </w:tc>
        <w:tc>
          <w:tcPr>
            <w:tcW w:w="2562" w:type="dxa"/>
          </w:tcPr>
          <w:p w14:paraId="785630CB"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Features such as shopping carts, customer comments, appointment scheduling, date matching, accounting and inventory systems will take too long to develop in one semester.</w:t>
            </w:r>
          </w:p>
        </w:tc>
        <w:tc>
          <w:tcPr>
            <w:tcW w:w="2094" w:type="dxa"/>
          </w:tcPr>
          <w:p w14:paraId="1D9AD2F6" w14:textId="45C99E2B"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Study the required</w:t>
            </w:r>
            <w:r w:rsidR="00170F4B" w:rsidRPr="000B236D">
              <w:rPr>
                <w:rFonts w:ascii="Times New Roman" w:hAnsi="Times New Roman" w:cs="Times New Roman"/>
                <w:bCs/>
                <w:sz w:val="20"/>
                <w:szCs w:val="20"/>
              </w:rPr>
              <w:t xml:space="preserve"> elements in the project needed</w:t>
            </w:r>
            <w:r w:rsidRPr="000B236D">
              <w:rPr>
                <w:rFonts w:ascii="Times New Roman" w:hAnsi="Times New Roman" w:cs="Times New Roman"/>
                <w:bCs/>
                <w:sz w:val="20"/>
                <w:szCs w:val="20"/>
              </w:rPr>
              <w:t xml:space="preserve"> to finish the course</w:t>
            </w:r>
            <w:ins w:id="52" w:author="Scott Barrett" w:date="2019-11-26T13:42:00Z">
              <w:r w:rsidR="004E322B">
                <w:rPr>
                  <w:rFonts w:ascii="Times New Roman" w:hAnsi="Times New Roman" w:cs="Times New Roman"/>
                  <w:bCs/>
                  <w:sz w:val="20"/>
                  <w:szCs w:val="20"/>
                </w:rPr>
                <w:t>.</w:t>
              </w:r>
            </w:ins>
          </w:p>
        </w:tc>
        <w:tc>
          <w:tcPr>
            <w:tcW w:w="2466" w:type="dxa"/>
          </w:tcPr>
          <w:p w14:paraId="579BDA8B"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Keep scope limited to the design presented in the tutorials.</w:t>
            </w:r>
          </w:p>
        </w:tc>
      </w:tr>
      <w:tr w:rsidR="000C6283" w:rsidRPr="000B236D" w14:paraId="41BFE6B9" w14:textId="77777777" w:rsidTr="000C6283">
        <w:tc>
          <w:tcPr>
            <w:tcW w:w="2454" w:type="dxa"/>
          </w:tcPr>
          <w:p w14:paraId="75D330E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Computer failure</w:t>
            </w:r>
          </w:p>
        </w:tc>
        <w:tc>
          <w:tcPr>
            <w:tcW w:w="2562" w:type="dxa"/>
          </w:tcPr>
          <w:p w14:paraId="42080102"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Lose data, code corrupted, hardware failure, computer too slow for required applications (JBOSS)</w:t>
            </w:r>
          </w:p>
        </w:tc>
        <w:tc>
          <w:tcPr>
            <w:tcW w:w="2094" w:type="dxa"/>
          </w:tcPr>
          <w:p w14:paraId="481B8391" w14:textId="77777777"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Purchase new computer</w:t>
            </w:r>
          </w:p>
        </w:tc>
        <w:tc>
          <w:tcPr>
            <w:tcW w:w="2466" w:type="dxa"/>
          </w:tcPr>
          <w:p w14:paraId="62932359"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Backup </w:t>
            </w:r>
            <w:r w:rsidR="00170F4B" w:rsidRPr="000B236D">
              <w:rPr>
                <w:rFonts w:ascii="Times New Roman" w:hAnsi="Times New Roman" w:cs="Times New Roman"/>
                <w:bCs/>
                <w:sz w:val="20"/>
                <w:szCs w:val="20"/>
              </w:rPr>
              <w:t>code daily to USB drive</w:t>
            </w:r>
          </w:p>
        </w:tc>
      </w:tr>
      <w:tr w:rsidR="000C6283" w:rsidRPr="000B236D" w14:paraId="31922131" w14:textId="77777777" w:rsidTr="000C6283">
        <w:tc>
          <w:tcPr>
            <w:tcW w:w="2454" w:type="dxa"/>
          </w:tcPr>
          <w:p w14:paraId="7A03156E"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Personal emergency</w:t>
            </w:r>
          </w:p>
        </w:tc>
        <w:tc>
          <w:tcPr>
            <w:tcW w:w="2562" w:type="dxa"/>
          </w:tcPr>
          <w:p w14:paraId="635A0F13" w14:textId="62C5A94B"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Sickness. </w:t>
            </w:r>
            <w:r w:rsidR="00170F4B" w:rsidRPr="000B236D">
              <w:rPr>
                <w:rFonts w:ascii="Times New Roman" w:hAnsi="Times New Roman" w:cs="Times New Roman"/>
                <w:bCs/>
                <w:sz w:val="20"/>
                <w:szCs w:val="20"/>
              </w:rPr>
              <w:t>V</w:t>
            </w:r>
            <w:r w:rsidRPr="000B236D">
              <w:rPr>
                <w:rFonts w:ascii="Times New Roman" w:hAnsi="Times New Roman" w:cs="Times New Roman"/>
                <w:bCs/>
                <w:sz w:val="20"/>
                <w:szCs w:val="20"/>
              </w:rPr>
              <w:t>acations.</w:t>
            </w:r>
            <w:r w:rsidR="003A378F"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 xml:space="preserve">Work </w:t>
            </w:r>
            <w:r w:rsidR="00170F4B" w:rsidRPr="000B236D">
              <w:rPr>
                <w:rFonts w:ascii="Times New Roman" w:hAnsi="Times New Roman" w:cs="Times New Roman"/>
                <w:bCs/>
                <w:sz w:val="20"/>
                <w:szCs w:val="20"/>
              </w:rPr>
              <w:t>schedule is difficult</w:t>
            </w:r>
            <w:ins w:id="53" w:author="Scott Barrett" w:date="2019-11-26T13:42:00Z">
              <w:r w:rsidR="004E322B">
                <w:rPr>
                  <w:rFonts w:ascii="Times New Roman" w:hAnsi="Times New Roman" w:cs="Times New Roman"/>
                  <w:bCs/>
                  <w:sz w:val="20"/>
                  <w:szCs w:val="20"/>
                </w:rPr>
                <w:t>.</w:t>
              </w:r>
            </w:ins>
          </w:p>
        </w:tc>
        <w:tc>
          <w:tcPr>
            <w:tcW w:w="2094" w:type="dxa"/>
          </w:tcPr>
          <w:p w14:paraId="11013E52" w14:textId="3696F044" w:rsidR="000C6283" w:rsidRPr="000B236D" w:rsidRDefault="007434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Don’t</w:t>
            </w:r>
            <w:r w:rsidR="000C6283" w:rsidRPr="000B236D">
              <w:rPr>
                <w:rFonts w:ascii="Times New Roman" w:hAnsi="Times New Roman" w:cs="Times New Roman"/>
                <w:bCs/>
                <w:sz w:val="20"/>
                <w:szCs w:val="20"/>
              </w:rPr>
              <w:t xml:space="preserve"> take this class until I can devote my full attention.</w:t>
            </w:r>
          </w:p>
        </w:tc>
        <w:tc>
          <w:tcPr>
            <w:tcW w:w="2466" w:type="dxa"/>
          </w:tcPr>
          <w:p w14:paraId="77C09146" w14:textId="12AA3F60"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Work ahead when I have free time.</w:t>
            </w:r>
            <w:r w:rsidR="003A378F"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Keep weekends open for homework.</w:t>
            </w:r>
          </w:p>
        </w:tc>
      </w:tr>
      <w:tr w:rsidR="000C6283" w:rsidRPr="000B236D" w14:paraId="52762E69" w14:textId="77777777" w:rsidTr="000C6283">
        <w:tc>
          <w:tcPr>
            <w:tcW w:w="2454" w:type="dxa"/>
          </w:tcPr>
          <w:p w14:paraId="4E102AE5"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Learning curve too steep</w:t>
            </w:r>
          </w:p>
        </w:tc>
        <w:tc>
          <w:tcPr>
            <w:tcW w:w="2562" w:type="dxa"/>
          </w:tcPr>
          <w:p w14:paraId="5D4A61B7"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I will spend too much time </w:t>
            </w:r>
            <w:r w:rsidR="00170F4B" w:rsidRPr="000B236D">
              <w:rPr>
                <w:rFonts w:ascii="Times New Roman" w:hAnsi="Times New Roman" w:cs="Times New Roman"/>
                <w:bCs/>
                <w:sz w:val="20"/>
                <w:szCs w:val="20"/>
              </w:rPr>
              <w:t>re-</w:t>
            </w:r>
            <w:r w:rsidRPr="000B236D">
              <w:rPr>
                <w:rFonts w:ascii="Times New Roman" w:hAnsi="Times New Roman" w:cs="Times New Roman"/>
                <w:bCs/>
                <w:sz w:val="20"/>
                <w:szCs w:val="20"/>
              </w:rPr>
              <w:t>learning the basics of Java programming that was taught in previous classes.</w:t>
            </w:r>
          </w:p>
        </w:tc>
        <w:tc>
          <w:tcPr>
            <w:tcW w:w="2094" w:type="dxa"/>
          </w:tcPr>
          <w:p w14:paraId="0993911C" w14:textId="7CC5D158" w:rsidR="00170F4B" w:rsidRPr="000B236D" w:rsidRDefault="007434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Don’t</w:t>
            </w:r>
            <w:r w:rsidR="00170F4B" w:rsidRPr="000B236D">
              <w:rPr>
                <w:rFonts w:ascii="Times New Roman" w:hAnsi="Times New Roman" w:cs="Times New Roman"/>
                <w:bCs/>
                <w:sz w:val="20"/>
                <w:szCs w:val="20"/>
              </w:rPr>
              <w:t xml:space="preserve"> take this class until you are familiar with Java basics.</w:t>
            </w:r>
          </w:p>
          <w:p w14:paraId="7D329AA9" w14:textId="77777777" w:rsidR="00170F4B" w:rsidRPr="000B236D" w:rsidRDefault="00170F4B" w:rsidP="00211F82">
            <w:pPr>
              <w:spacing w:after="0"/>
              <w:rPr>
                <w:rFonts w:ascii="Times New Roman" w:hAnsi="Times New Roman" w:cs="Times New Roman"/>
                <w:bCs/>
                <w:sz w:val="20"/>
                <w:szCs w:val="20"/>
              </w:rPr>
            </w:pPr>
          </w:p>
          <w:p w14:paraId="19644E24"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Review previous courses that are prerequisites. </w:t>
            </w:r>
          </w:p>
        </w:tc>
        <w:tc>
          <w:tcPr>
            <w:tcW w:w="2466" w:type="dxa"/>
          </w:tcPr>
          <w:p w14:paraId="38168196"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Take a Java </w:t>
            </w:r>
            <w:r w:rsidR="00170F4B" w:rsidRPr="000B236D">
              <w:rPr>
                <w:rFonts w:ascii="Times New Roman" w:hAnsi="Times New Roman" w:cs="Times New Roman"/>
                <w:bCs/>
                <w:sz w:val="20"/>
                <w:szCs w:val="20"/>
              </w:rPr>
              <w:t xml:space="preserve">or HTML&amp;CSS </w:t>
            </w:r>
            <w:r w:rsidRPr="000B236D">
              <w:rPr>
                <w:rFonts w:ascii="Times New Roman" w:hAnsi="Times New Roman" w:cs="Times New Roman"/>
                <w:bCs/>
                <w:sz w:val="20"/>
                <w:szCs w:val="20"/>
              </w:rPr>
              <w:t xml:space="preserve">intro course on </w:t>
            </w:r>
            <w:r w:rsidR="00170F4B" w:rsidRPr="000B236D">
              <w:rPr>
                <w:rFonts w:ascii="Times New Roman" w:hAnsi="Times New Roman" w:cs="Times New Roman"/>
                <w:bCs/>
                <w:sz w:val="20"/>
                <w:szCs w:val="20"/>
              </w:rPr>
              <w:t xml:space="preserve">YouTube.com or </w:t>
            </w:r>
            <w:r w:rsidRPr="000B236D">
              <w:rPr>
                <w:rFonts w:ascii="Times New Roman" w:hAnsi="Times New Roman" w:cs="Times New Roman"/>
                <w:bCs/>
                <w:sz w:val="20"/>
                <w:szCs w:val="20"/>
              </w:rPr>
              <w:t>Udemy.com to catch up quickly.</w:t>
            </w:r>
          </w:p>
        </w:tc>
      </w:tr>
      <w:tr w:rsidR="000C6283" w:rsidRPr="000B236D" w14:paraId="1633F26D" w14:textId="77777777" w:rsidTr="000C6283">
        <w:tc>
          <w:tcPr>
            <w:tcW w:w="2454" w:type="dxa"/>
          </w:tcPr>
          <w:p w14:paraId="1ADF4099"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lastRenderedPageBreak/>
              <w:t>Internet service fails</w:t>
            </w:r>
          </w:p>
        </w:tc>
        <w:tc>
          <w:tcPr>
            <w:tcW w:w="2562" w:type="dxa"/>
          </w:tcPr>
          <w:p w14:paraId="01BDE7E1"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Cannot submit work at 11:59 p.m. on Sunday due to a technical problem.</w:t>
            </w:r>
          </w:p>
        </w:tc>
        <w:tc>
          <w:tcPr>
            <w:tcW w:w="2094" w:type="dxa"/>
          </w:tcPr>
          <w:p w14:paraId="6D75625A" w14:textId="77777777"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Upgrade to a reliable service.</w:t>
            </w:r>
          </w:p>
        </w:tc>
        <w:tc>
          <w:tcPr>
            <w:tcW w:w="2466" w:type="dxa"/>
          </w:tcPr>
          <w:p w14:paraId="4B4AF8B4" w14:textId="3E84C3EF" w:rsidR="000C6283" w:rsidRPr="000B236D" w:rsidRDefault="000C6283"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Work at Starbucks. Use phone hotspot</w:t>
            </w:r>
            <w:r w:rsidR="003A378F" w:rsidRPr="000B236D">
              <w:rPr>
                <w:rFonts w:ascii="Times New Roman" w:hAnsi="Times New Roman" w:cs="Times New Roman"/>
                <w:bCs/>
                <w:sz w:val="20"/>
                <w:szCs w:val="20"/>
              </w:rPr>
              <w:t>.</w:t>
            </w:r>
          </w:p>
        </w:tc>
      </w:tr>
      <w:tr w:rsidR="000C6283" w:rsidRPr="000B236D" w14:paraId="7658E61F" w14:textId="77777777" w:rsidTr="000C6283">
        <w:tc>
          <w:tcPr>
            <w:tcW w:w="2454" w:type="dxa"/>
          </w:tcPr>
          <w:p w14:paraId="61E7FBB0" w14:textId="5446ADA4"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Partner doesn</w:t>
            </w:r>
            <w:r w:rsidR="003A378F" w:rsidRPr="000B236D">
              <w:rPr>
                <w:rFonts w:ascii="Times New Roman" w:hAnsi="Times New Roman" w:cs="Times New Roman"/>
                <w:bCs/>
                <w:sz w:val="20"/>
                <w:szCs w:val="20"/>
              </w:rPr>
              <w:t>'</w:t>
            </w:r>
            <w:r w:rsidRPr="000B236D">
              <w:rPr>
                <w:rFonts w:ascii="Times New Roman" w:hAnsi="Times New Roman" w:cs="Times New Roman"/>
                <w:bCs/>
                <w:sz w:val="20"/>
                <w:szCs w:val="20"/>
              </w:rPr>
              <w:t>t do his/her share</w:t>
            </w:r>
          </w:p>
        </w:tc>
        <w:tc>
          <w:tcPr>
            <w:tcW w:w="2562" w:type="dxa"/>
          </w:tcPr>
          <w:p w14:paraId="1BAF82B4" w14:textId="181FEA71"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Project milestones are missed due to late or poor quality of work from </w:t>
            </w:r>
            <w:r w:rsidR="003A378F" w:rsidRPr="000B236D">
              <w:rPr>
                <w:rFonts w:ascii="Times New Roman" w:hAnsi="Times New Roman" w:cs="Times New Roman"/>
                <w:bCs/>
                <w:sz w:val="20"/>
                <w:szCs w:val="20"/>
              </w:rPr>
              <w:t>"</w:t>
            </w:r>
            <w:r w:rsidRPr="000B236D">
              <w:rPr>
                <w:rFonts w:ascii="Times New Roman" w:hAnsi="Times New Roman" w:cs="Times New Roman"/>
                <w:bCs/>
                <w:sz w:val="20"/>
                <w:szCs w:val="20"/>
              </w:rPr>
              <w:t>friend</w:t>
            </w:r>
            <w:ins w:id="54" w:author="Scott Barrett" w:date="2019-11-26T13:42:00Z">
              <w:r w:rsidR="004E322B">
                <w:rPr>
                  <w:rFonts w:ascii="Times New Roman" w:hAnsi="Times New Roman" w:cs="Times New Roman"/>
                  <w:bCs/>
                  <w:sz w:val="20"/>
                  <w:szCs w:val="20"/>
                </w:rPr>
                <w:t>.</w:t>
              </w:r>
            </w:ins>
            <w:r w:rsidR="003A378F" w:rsidRPr="000B236D">
              <w:rPr>
                <w:rFonts w:ascii="Times New Roman" w:hAnsi="Times New Roman" w:cs="Times New Roman"/>
                <w:bCs/>
                <w:sz w:val="20"/>
                <w:szCs w:val="20"/>
              </w:rPr>
              <w:t>"</w:t>
            </w:r>
            <w:del w:id="55" w:author="Scott Barrett" w:date="2019-11-26T13:42:00Z">
              <w:r w:rsidRPr="000B236D" w:rsidDel="004E322B">
                <w:rPr>
                  <w:rFonts w:ascii="Times New Roman" w:hAnsi="Times New Roman" w:cs="Times New Roman"/>
                  <w:bCs/>
                  <w:sz w:val="20"/>
                  <w:szCs w:val="20"/>
                </w:rPr>
                <w:delText>.</w:delText>
              </w:r>
            </w:del>
          </w:p>
        </w:tc>
        <w:tc>
          <w:tcPr>
            <w:tcW w:w="2094" w:type="dxa"/>
          </w:tcPr>
          <w:p w14:paraId="3735FF38" w14:textId="13367CA6"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Ask to see </w:t>
            </w:r>
            <w:r w:rsidR="000D7585" w:rsidRPr="000B236D">
              <w:rPr>
                <w:rFonts w:ascii="Times New Roman" w:hAnsi="Times New Roman" w:cs="Times New Roman"/>
                <w:bCs/>
                <w:sz w:val="20"/>
                <w:szCs w:val="20"/>
              </w:rPr>
              <w:t xml:space="preserve">your </w:t>
            </w:r>
            <w:r w:rsidR="00743483" w:rsidRPr="000B236D">
              <w:rPr>
                <w:rFonts w:ascii="Times New Roman" w:hAnsi="Times New Roman" w:cs="Times New Roman"/>
                <w:bCs/>
                <w:sz w:val="20"/>
                <w:szCs w:val="20"/>
              </w:rPr>
              <w:t>partner’s</w:t>
            </w:r>
            <w:r w:rsidR="000D7585" w:rsidRPr="000B236D">
              <w:rPr>
                <w:rFonts w:ascii="Times New Roman" w:hAnsi="Times New Roman" w:cs="Times New Roman"/>
                <w:bCs/>
                <w:sz w:val="20"/>
                <w:szCs w:val="20"/>
              </w:rPr>
              <w:t xml:space="preserve"> </w:t>
            </w:r>
            <w:r w:rsidRPr="000B236D">
              <w:rPr>
                <w:rFonts w:ascii="Times New Roman" w:hAnsi="Times New Roman" w:cs="Times New Roman"/>
                <w:bCs/>
                <w:sz w:val="20"/>
                <w:szCs w:val="20"/>
              </w:rPr>
              <w:t>previous work or grades before agreeing to work together.</w:t>
            </w:r>
          </w:p>
          <w:p w14:paraId="2D8CDA4A" w14:textId="77777777" w:rsidR="000D7585" w:rsidRPr="000B236D" w:rsidRDefault="000D7585" w:rsidP="00211F82">
            <w:pPr>
              <w:spacing w:after="0"/>
              <w:rPr>
                <w:rFonts w:ascii="Times New Roman" w:hAnsi="Times New Roman" w:cs="Times New Roman"/>
                <w:bCs/>
                <w:sz w:val="20"/>
                <w:szCs w:val="20"/>
              </w:rPr>
            </w:pPr>
          </w:p>
          <w:p w14:paraId="0F9F25A6" w14:textId="77777777" w:rsidR="000D7585"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Have a frank conversation about your expectations and work habits. </w:t>
            </w:r>
          </w:p>
        </w:tc>
        <w:tc>
          <w:tcPr>
            <w:tcW w:w="2466" w:type="dxa"/>
          </w:tcPr>
          <w:p w14:paraId="6773FFD5" w14:textId="77777777" w:rsidR="000C6283"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Do all the work yourself to avoid incomplete results.</w:t>
            </w:r>
          </w:p>
          <w:p w14:paraId="682A86DD" w14:textId="77777777" w:rsidR="00170F4B" w:rsidRPr="000B236D" w:rsidRDefault="00170F4B" w:rsidP="00211F82">
            <w:pPr>
              <w:spacing w:after="0"/>
              <w:rPr>
                <w:rFonts w:ascii="Times New Roman" w:hAnsi="Times New Roman" w:cs="Times New Roman"/>
                <w:bCs/>
                <w:sz w:val="20"/>
                <w:szCs w:val="20"/>
              </w:rPr>
            </w:pPr>
          </w:p>
          <w:p w14:paraId="4284A91F" w14:textId="77777777"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Request the teacher to assign a new partner or work alone.</w:t>
            </w:r>
          </w:p>
        </w:tc>
      </w:tr>
      <w:tr w:rsidR="00170F4B" w:rsidRPr="000B236D" w14:paraId="67AC6971" w14:textId="77777777" w:rsidTr="000C6283">
        <w:tc>
          <w:tcPr>
            <w:tcW w:w="2454" w:type="dxa"/>
          </w:tcPr>
          <w:p w14:paraId="4B8127A0" w14:textId="77777777"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Not sure how to accomplish a specific coding task</w:t>
            </w:r>
          </w:p>
        </w:tc>
        <w:tc>
          <w:tcPr>
            <w:tcW w:w="2562" w:type="dxa"/>
          </w:tcPr>
          <w:p w14:paraId="34DA0269" w14:textId="26C91C51" w:rsidR="00170F4B" w:rsidRPr="000B236D" w:rsidRDefault="00170F4B"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 xml:space="preserve">Questions to professor </w:t>
            </w:r>
            <w:r w:rsidR="00743483" w:rsidRPr="000B236D">
              <w:rPr>
                <w:rFonts w:ascii="Times New Roman" w:hAnsi="Times New Roman" w:cs="Times New Roman"/>
                <w:bCs/>
                <w:sz w:val="20"/>
                <w:szCs w:val="20"/>
              </w:rPr>
              <w:t>don’t</w:t>
            </w:r>
            <w:r w:rsidRPr="000B236D">
              <w:rPr>
                <w:rFonts w:ascii="Times New Roman" w:hAnsi="Times New Roman" w:cs="Times New Roman"/>
                <w:bCs/>
                <w:sz w:val="20"/>
                <w:szCs w:val="20"/>
              </w:rPr>
              <w:t xml:space="preserve"> get answered immediately.</w:t>
            </w:r>
            <w:r w:rsidR="003A378F" w:rsidRPr="000B236D">
              <w:rPr>
                <w:rFonts w:ascii="Times New Roman" w:hAnsi="Times New Roman" w:cs="Times New Roman"/>
                <w:bCs/>
                <w:sz w:val="20"/>
                <w:szCs w:val="20"/>
              </w:rPr>
              <w:t xml:space="preserve"> </w:t>
            </w:r>
            <w:r w:rsidR="000D7585" w:rsidRPr="000B236D">
              <w:rPr>
                <w:rFonts w:ascii="Times New Roman" w:hAnsi="Times New Roman" w:cs="Times New Roman"/>
                <w:bCs/>
                <w:sz w:val="20"/>
                <w:szCs w:val="20"/>
              </w:rPr>
              <w:t>No response after 10:00 p.m.</w:t>
            </w:r>
          </w:p>
        </w:tc>
        <w:tc>
          <w:tcPr>
            <w:tcW w:w="2094" w:type="dxa"/>
          </w:tcPr>
          <w:p w14:paraId="2A9B5574" w14:textId="77777777" w:rsidR="00170F4B"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Pl</w:t>
            </w:r>
            <w:r w:rsidR="00170F4B" w:rsidRPr="000B236D">
              <w:rPr>
                <w:rFonts w:ascii="Times New Roman" w:hAnsi="Times New Roman" w:cs="Times New Roman"/>
                <w:bCs/>
                <w:sz w:val="20"/>
                <w:szCs w:val="20"/>
              </w:rPr>
              <w:t xml:space="preserve">an on finishing work </w:t>
            </w:r>
            <w:r w:rsidRPr="000B236D">
              <w:rPr>
                <w:rFonts w:ascii="Times New Roman" w:hAnsi="Times New Roman" w:cs="Times New Roman"/>
                <w:bCs/>
                <w:sz w:val="20"/>
                <w:szCs w:val="20"/>
              </w:rPr>
              <w:t>one day</w:t>
            </w:r>
            <w:r w:rsidR="00170F4B" w:rsidRPr="000B236D">
              <w:rPr>
                <w:rFonts w:ascii="Times New Roman" w:hAnsi="Times New Roman" w:cs="Times New Roman"/>
                <w:bCs/>
                <w:sz w:val="20"/>
                <w:szCs w:val="20"/>
              </w:rPr>
              <w:t xml:space="preserve"> before the deadline.</w:t>
            </w:r>
          </w:p>
          <w:p w14:paraId="242A1EC8" w14:textId="77777777" w:rsidR="00170F4B" w:rsidRPr="000B236D" w:rsidRDefault="00170F4B" w:rsidP="00211F82">
            <w:pPr>
              <w:spacing w:after="0"/>
              <w:rPr>
                <w:rFonts w:ascii="Times New Roman" w:hAnsi="Times New Roman" w:cs="Times New Roman"/>
                <w:bCs/>
                <w:sz w:val="20"/>
                <w:szCs w:val="20"/>
              </w:rPr>
            </w:pPr>
          </w:p>
          <w:p w14:paraId="7EEB97C0" w14:textId="77777777" w:rsidR="00170F4B"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Get explanations from online documentation and tutorials.</w:t>
            </w:r>
          </w:p>
        </w:tc>
        <w:tc>
          <w:tcPr>
            <w:tcW w:w="2466" w:type="dxa"/>
          </w:tcPr>
          <w:p w14:paraId="2F298A53" w14:textId="77777777" w:rsidR="000D7585" w:rsidRPr="000B236D" w:rsidRDefault="000D7585" w:rsidP="00211F82">
            <w:pPr>
              <w:spacing w:after="0"/>
              <w:rPr>
                <w:rFonts w:ascii="Times New Roman" w:hAnsi="Times New Roman" w:cs="Times New Roman"/>
                <w:bCs/>
                <w:sz w:val="20"/>
                <w:szCs w:val="20"/>
              </w:rPr>
            </w:pPr>
            <w:r w:rsidRPr="000B236D">
              <w:rPr>
                <w:rFonts w:ascii="Times New Roman" w:hAnsi="Times New Roman" w:cs="Times New Roman"/>
                <w:bCs/>
                <w:sz w:val="20"/>
                <w:szCs w:val="20"/>
              </w:rPr>
              <w:t>Submit questions with fully documented problems: copy of source code and run-time results – errors or unexpected output.</w:t>
            </w:r>
          </w:p>
        </w:tc>
      </w:tr>
    </w:tbl>
    <w:p w14:paraId="76FDC3A7" w14:textId="0047D5AB" w:rsidR="00BF37E1" w:rsidRPr="00BF37E1" w:rsidRDefault="005203E0" w:rsidP="007329D6">
      <w:pPr>
        <w:pStyle w:val="ListParagraph"/>
        <w:numPr>
          <w:ilvl w:val="0"/>
          <w:numId w:val="5"/>
        </w:numPr>
        <w:spacing w:after="0" w:line="240" w:lineRule="auto"/>
        <w:contextualSpacing w:val="0"/>
        <w:rPr>
          <w:rFonts w:ascii="Times New Roman" w:hAnsi="Times New Roman"/>
          <w:sz w:val="24"/>
          <w:szCs w:val="24"/>
        </w:rPr>
      </w:pPr>
      <w:r w:rsidRPr="00743483">
        <w:rPr>
          <w:rFonts w:ascii="Times New Roman" w:hAnsi="Times New Roman"/>
          <w:sz w:val="24"/>
          <w:szCs w:val="24"/>
        </w:rPr>
        <w:t xml:space="preserve">It is expected that the </w:t>
      </w:r>
      <w:r w:rsidR="003A378F" w:rsidRPr="00743483">
        <w:rPr>
          <w:rFonts w:ascii="Times New Roman" w:hAnsi="Times New Roman"/>
          <w:sz w:val="24"/>
          <w:szCs w:val="24"/>
        </w:rPr>
        <w:t>t</w:t>
      </w:r>
      <w:r w:rsidRPr="00743483">
        <w:rPr>
          <w:rFonts w:ascii="Times New Roman" w:hAnsi="Times New Roman"/>
          <w:sz w:val="24"/>
          <w:szCs w:val="24"/>
        </w:rPr>
        <w:t>eam will meet with the instructor if a project cannot be identified.</w:t>
      </w:r>
      <w:r w:rsidR="00BF37E1" w:rsidRPr="00BF37E1">
        <w:rPr>
          <w:rFonts w:ascii="Times New Roman" w:hAnsi="Times New Roman"/>
          <w:sz w:val="24"/>
          <w:szCs w:val="24"/>
        </w:rPr>
        <w:t xml:space="preserve"> The project must be approved by the instructor.</w:t>
      </w:r>
    </w:p>
    <w:p w14:paraId="3E5F5413" w14:textId="73473F20" w:rsidR="008663E8" w:rsidRPr="00211F82" w:rsidRDefault="008663E8" w:rsidP="00211F82">
      <w:pPr>
        <w:spacing w:before="120" w:after="0"/>
        <w:rPr>
          <w:b/>
        </w:rPr>
      </w:pPr>
      <w:r w:rsidRPr="00211F82">
        <w:rPr>
          <w:b/>
          <w:u w:val="single"/>
        </w:rPr>
        <w:t>Deliverables</w:t>
      </w:r>
      <w:r w:rsidRPr="00211F82">
        <w:rPr>
          <w:b/>
        </w:rPr>
        <w:t>:</w:t>
      </w:r>
    </w:p>
    <w:p w14:paraId="0EC4A18C" w14:textId="093FE2DE" w:rsidR="00BF37E1" w:rsidRDefault="00BF37E1" w:rsidP="00880A4F">
      <w:pPr>
        <w:spacing w:before="120" w:after="0"/>
        <w:rPr>
          <w:szCs w:val="24"/>
        </w:rPr>
      </w:pPr>
      <w:r w:rsidRPr="00BF37E1">
        <w:rPr>
          <w:szCs w:val="24"/>
        </w:rPr>
        <w:t>Submit the following to the learning management system:</w:t>
      </w:r>
    </w:p>
    <w:p w14:paraId="16E4A95A" w14:textId="4F578659" w:rsidR="00880A4F" w:rsidRPr="00880A4F" w:rsidRDefault="00BF37E1" w:rsidP="00880A4F">
      <w:pPr>
        <w:spacing w:before="120" w:after="0"/>
        <w:rPr>
          <w:szCs w:val="24"/>
        </w:rPr>
      </w:pPr>
      <w:r>
        <w:rPr>
          <w:szCs w:val="24"/>
        </w:rPr>
        <w:t>A</w:t>
      </w:r>
      <w:r w:rsidR="002C1883" w:rsidRPr="00880A4F">
        <w:rPr>
          <w:szCs w:val="24"/>
        </w:rPr>
        <w:t xml:space="preserve"> </w:t>
      </w:r>
      <w:r w:rsidR="008663E8" w:rsidRPr="00880A4F">
        <w:rPr>
          <w:szCs w:val="24"/>
        </w:rPr>
        <w:t xml:space="preserve">Word document that provides </w:t>
      </w:r>
      <w:r w:rsidR="008663E8" w:rsidRPr="00880A4F">
        <w:rPr>
          <w:bCs/>
          <w:szCs w:val="24"/>
        </w:rPr>
        <w:t>a complete description of what domain and products will be</w:t>
      </w:r>
      <w:r w:rsidR="000C17D4" w:rsidRPr="00880A4F">
        <w:rPr>
          <w:bCs/>
          <w:szCs w:val="24"/>
        </w:rPr>
        <w:t>. Describe h</w:t>
      </w:r>
      <w:r w:rsidR="008663E8" w:rsidRPr="00880A4F">
        <w:rPr>
          <w:bCs/>
          <w:szCs w:val="24"/>
        </w:rPr>
        <w:t>igh</w:t>
      </w:r>
      <w:r w:rsidR="003A378F" w:rsidRPr="00880A4F">
        <w:rPr>
          <w:bCs/>
          <w:szCs w:val="24"/>
        </w:rPr>
        <w:t>-</w:t>
      </w:r>
      <w:r w:rsidR="008663E8" w:rsidRPr="00880A4F">
        <w:rPr>
          <w:bCs/>
          <w:szCs w:val="24"/>
        </w:rPr>
        <w:t>level features and functionality that will be supported by the application.</w:t>
      </w:r>
    </w:p>
    <w:p w14:paraId="4BEC1443" w14:textId="003A27B6" w:rsidR="008663E8" w:rsidRPr="00880A4F" w:rsidRDefault="00BF37E1" w:rsidP="00880A4F">
      <w:pPr>
        <w:spacing w:before="120" w:after="0"/>
        <w:rPr>
          <w:szCs w:val="24"/>
        </w:rPr>
      </w:pPr>
      <w:r>
        <w:rPr>
          <w:szCs w:val="24"/>
        </w:rPr>
        <w:t>A</w:t>
      </w:r>
      <w:r w:rsidR="00211F82" w:rsidRPr="00880A4F">
        <w:rPr>
          <w:szCs w:val="24"/>
        </w:rPr>
        <w:t xml:space="preserve">n </w:t>
      </w:r>
      <w:r w:rsidR="004C0F69" w:rsidRPr="00880A4F">
        <w:rPr>
          <w:szCs w:val="24"/>
        </w:rPr>
        <w:t>Initial</w:t>
      </w:r>
      <w:r w:rsidR="002C1883" w:rsidRPr="00880A4F">
        <w:rPr>
          <w:szCs w:val="24"/>
        </w:rPr>
        <w:t xml:space="preserve"> </w:t>
      </w:r>
      <w:r w:rsidR="008663E8" w:rsidRPr="00880A4F">
        <w:rPr>
          <w:szCs w:val="24"/>
        </w:rPr>
        <w:t xml:space="preserve">Design Report (using </w:t>
      </w:r>
      <w:r w:rsidR="00B7460C" w:rsidRPr="00880A4F">
        <w:rPr>
          <w:szCs w:val="24"/>
        </w:rPr>
        <w:t xml:space="preserve">the </w:t>
      </w:r>
      <w:r w:rsidR="00880A4F" w:rsidRPr="00880A4F">
        <w:rPr>
          <w:szCs w:val="24"/>
        </w:rPr>
        <w:t>“</w:t>
      </w:r>
      <w:r w:rsidR="008663E8" w:rsidRPr="00880A4F">
        <w:rPr>
          <w:szCs w:val="24"/>
        </w:rPr>
        <w:t>Java Application Progra</w:t>
      </w:r>
      <w:r w:rsidR="004B3B91" w:rsidRPr="00880A4F">
        <w:rPr>
          <w:szCs w:val="24"/>
        </w:rPr>
        <w:t>mming Project Report Template</w:t>
      </w:r>
      <w:r w:rsidR="00880A4F" w:rsidRPr="00880A4F">
        <w:rPr>
          <w:szCs w:val="24"/>
        </w:rPr>
        <w:t>,”</w:t>
      </w:r>
      <w:r w:rsidR="008663E8" w:rsidRPr="00880A4F">
        <w:rPr>
          <w:szCs w:val="24"/>
        </w:rPr>
        <w:t xml:space="preserve"> </w:t>
      </w:r>
      <w:r w:rsidR="00211F82" w:rsidRPr="00880A4F">
        <w:rPr>
          <w:szCs w:val="24"/>
        </w:rPr>
        <w:t>located</w:t>
      </w:r>
      <w:r w:rsidR="008663E8" w:rsidRPr="00880A4F">
        <w:rPr>
          <w:szCs w:val="24"/>
        </w:rPr>
        <w:t xml:space="preserve"> in the course materials) with the following sections completed</w:t>
      </w:r>
      <w:r w:rsidR="00880A4F">
        <w:rPr>
          <w:szCs w:val="24"/>
        </w:rPr>
        <w:t xml:space="preserve"> (refer to the screen shot below)</w:t>
      </w:r>
      <w:r w:rsidR="008663E8" w:rsidRPr="00880A4F">
        <w:rPr>
          <w:szCs w:val="24"/>
        </w:rPr>
        <w:t>:</w:t>
      </w:r>
    </w:p>
    <w:p w14:paraId="54EE02E6" w14:textId="3BFC0B4A" w:rsidR="00B7460C" w:rsidRDefault="00880A4F" w:rsidP="007329D6">
      <w:pPr>
        <w:pStyle w:val="ListParagraph"/>
        <w:numPr>
          <w:ilvl w:val="0"/>
          <w:numId w:val="4"/>
        </w:numPr>
        <w:spacing w:after="0" w:line="240" w:lineRule="auto"/>
        <w:contextualSpacing w:val="0"/>
        <w:rPr>
          <w:rFonts w:ascii="Times New Roman" w:hAnsi="Times New Roman"/>
          <w:sz w:val="24"/>
          <w:szCs w:val="24"/>
        </w:rPr>
      </w:pPr>
      <w:r w:rsidRPr="00880A4F">
        <w:rPr>
          <w:rFonts w:ascii="Times New Roman" w:hAnsi="Times New Roman"/>
          <w:sz w:val="24"/>
          <w:szCs w:val="24"/>
        </w:rPr>
        <w:t xml:space="preserve">Cover page </w:t>
      </w:r>
      <w:r>
        <w:rPr>
          <w:rFonts w:ascii="Times New Roman" w:hAnsi="Times New Roman"/>
          <w:sz w:val="24"/>
          <w:szCs w:val="24"/>
        </w:rPr>
        <w:t>with list of tasks completed (t</w:t>
      </w:r>
      <w:r w:rsidR="00B7460C">
        <w:rPr>
          <w:rFonts w:ascii="Times New Roman" w:hAnsi="Times New Roman"/>
          <w:sz w:val="24"/>
          <w:szCs w:val="24"/>
        </w:rPr>
        <w:t xml:space="preserve">opic, date, revision, team, weekly team status summary, GIT URL, and </w:t>
      </w:r>
      <w:r w:rsidR="00BF37E1">
        <w:rPr>
          <w:rFonts w:ascii="Times New Roman" w:hAnsi="Times New Roman"/>
          <w:sz w:val="24"/>
          <w:szCs w:val="24"/>
        </w:rPr>
        <w:t xml:space="preserve">peer review </w:t>
      </w:r>
      <w:r w:rsidR="00B7460C">
        <w:rPr>
          <w:rFonts w:ascii="Times New Roman" w:hAnsi="Times New Roman"/>
          <w:sz w:val="24"/>
          <w:szCs w:val="24"/>
        </w:rPr>
        <w:t>information</w:t>
      </w:r>
      <w:r>
        <w:rPr>
          <w:rFonts w:ascii="Times New Roman" w:hAnsi="Times New Roman"/>
          <w:sz w:val="24"/>
          <w:szCs w:val="24"/>
        </w:rPr>
        <w:t>)</w:t>
      </w:r>
    </w:p>
    <w:p w14:paraId="25C54D50" w14:textId="56E9C03B" w:rsidR="00880A4F" w:rsidRDefault="00880A4F" w:rsidP="007329D6">
      <w:pPr>
        <w:pStyle w:val="ListParagraph"/>
        <w:numPr>
          <w:ilvl w:val="0"/>
          <w:numId w:val="4"/>
        </w:numPr>
        <w:spacing w:after="0" w:line="240" w:lineRule="auto"/>
        <w:contextualSpacing w:val="0"/>
        <w:rPr>
          <w:rFonts w:ascii="Times New Roman" w:hAnsi="Times New Roman"/>
          <w:sz w:val="24"/>
          <w:szCs w:val="24"/>
        </w:rPr>
      </w:pPr>
      <w:r w:rsidRPr="00880A4F">
        <w:rPr>
          <w:rFonts w:ascii="Times New Roman" w:hAnsi="Times New Roman"/>
          <w:sz w:val="24"/>
          <w:szCs w:val="24"/>
        </w:rPr>
        <w:t>Planning documentation</w:t>
      </w:r>
      <w:r w:rsidR="00BF37E1">
        <w:rPr>
          <w:rFonts w:ascii="Times New Roman" w:hAnsi="Times New Roman"/>
          <w:sz w:val="24"/>
          <w:szCs w:val="24"/>
        </w:rPr>
        <w:t>: O</w:t>
      </w:r>
      <w:r w:rsidRPr="00880A4F">
        <w:rPr>
          <w:rFonts w:ascii="Times New Roman" w:hAnsi="Times New Roman"/>
          <w:sz w:val="24"/>
          <w:szCs w:val="24"/>
        </w:rPr>
        <w:t>utlining how your project will be managed.</w:t>
      </w:r>
    </w:p>
    <w:p w14:paraId="2694A2CB" w14:textId="77777777" w:rsidR="00880A4F" w:rsidRDefault="00880A4F" w:rsidP="007329D6">
      <w:pPr>
        <w:pStyle w:val="ListParagraph"/>
        <w:numPr>
          <w:ilvl w:val="0"/>
          <w:numId w:val="4"/>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2F360044"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General Technical Approach</w:t>
      </w:r>
    </w:p>
    <w:p w14:paraId="45B50539"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Key Technical Decisions</w:t>
      </w:r>
    </w:p>
    <w:p w14:paraId="4C96315A"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Risks</w:t>
      </w:r>
    </w:p>
    <w:p w14:paraId="38F014C6" w14:textId="77777777" w:rsidR="00880A4F"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Sitemap Diagram</w:t>
      </w:r>
    </w:p>
    <w:p w14:paraId="6D59C9EB" w14:textId="3CA28B25" w:rsidR="00880A4F" w:rsidRPr="00BF37E1" w:rsidRDefault="00880A4F" w:rsidP="007329D6">
      <w:pPr>
        <w:pStyle w:val="ListParagraph"/>
        <w:numPr>
          <w:ilvl w:val="2"/>
          <w:numId w:val="4"/>
        </w:numPr>
        <w:spacing w:after="0" w:line="240" w:lineRule="auto"/>
        <w:ind w:left="1080"/>
        <w:contextualSpacing w:val="0"/>
        <w:rPr>
          <w:rFonts w:ascii="Times New Roman" w:hAnsi="Times New Roman"/>
          <w:sz w:val="24"/>
          <w:szCs w:val="24"/>
        </w:rPr>
      </w:pPr>
      <w:r>
        <w:rPr>
          <w:rFonts w:ascii="Times New Roman" w:hAnsi="Times New Roman"/>
          <w:sz w:val="24"/>
          <w:szCs w:val="24"/>
        </w:rPr>
        <w:t>User Interface Diagrams</w:t>
      </w:r>
      <w:r w:rsidR="00BF37E1">
        <w:rPr>
          <w:rFonts w:ascii="Times New Roman" w:hAnsi="Times New Roman"/>
          <w:sz w:val="24"/>
          <w:szCs w:val="24"/>
        </w:rPr>
        <w:t xml:space="preserve"> </w:t>
      </w:r>
      <w:r w:rsidR="00BF37E1" w:rsidRPr="00BF37E1">
        <w:rPr>
          <w:rFonts w:ascii="Times New Roman" w:hAnsi="Times New Roman"/>
          <w:sz w:val="24"/>
          <w:szCs w:val="24"/>
        </w:rPr>
        <w:t>(</w:t>
      </w:r>
      <w:r w:rsidR="00802E08">
        <w:rPr>
          <w:rFonts w:ascii="Times New Roman" w:hAnsi="Times New Roman"/>
          <w:sz w:val="24"/>
          <w:szCs w:val="24"/>
        </w:rPr>
        <w:t>mandatory</w:t>
      </w:r>
      <w:r w:rsidR="00BF37E1" w:rsidRPr="00BF37E1">
        <w:rPr>
          <w:rFonts w:ascii="Times New Roman" w:hAnsi="Times New Roman"/>
          <w:sz w:val="24"/>
          <w:szCs w:val="24"/>
        </w:rPr>
        <w:t>)</w:t>
      </w:r>
    </w:p>
    <w:p w14:paraId="01843940" w14:textId="77777777" w:rsidR="00B7460C" w:rsidRPr="00880A4F" w:rsidRDefault="00B7460C" w:rsidP="00880A4F">
      <w:pPr>
        <w:spacing w:after="0"/>
        <w:rPr>
          <w:szCs w:val="24"/>
        </w:rPr>
      </w:pPr>
    </w:p>
    <w:tbl>
      <w:tblPr>
        <w:tblStyle w:val="TableGrid"/>
        <w:tblW w:w="0" w:type="auto"/>
        <w:tblLook w:val="04A0" w:firstRow="1" w:lastRow="0" w:firstColumn="1" w:lastColumn="0" w:noHBand="0" w:noVBand="1"/>
      </w:tblPr>
      <w:tblGrid>
        <w:gridCol w:w="9350"/>
      </w:tblGrid>
      <w:tr w:rsidR="00C83C41" w:rsidRPr="00C83C41" w14:paraId="0EA8E013" w14:textId="77777777" w:rsidTr="00C83C41">
        <w:tc>
          <w:tcPr>
            <w:tcW w:w="9576" w:type="dxa"/>
          </w:tcPr>
          <w:p w14:paraId="3AD228C7" w14:textId="77777777" w:rsidR="00C83C41" w:rsidRPr="00C83C41" w:rsidRDefault="00C83C41" w:rsidP="00211F82">
            <w:pPr>
              <w:spacing w:before="120" w:after="0"/>
              <w:jc w:val="center"/>
              <w:rPr>
                <w:rFonts w:cs="Arial"/>
                <w:b/>
                <w:sz w:val="20"/>
                <w:szCs w:val="36"/>
              </w:rPr>
            </w:pPr>
            <w:r w:rsidRPr="00C83C41">
              <w:rPr>
                <w:rFonts w:cs="Arial"/>
                <w:b/>
                <w:sz w:val="20"/>
                <w:szCs w:val="36"/>
              </w:rPr>
              <w:t xml:space="preserve">Java III Application Programming </w:t>
            </w:r>
          </w:p>
          <w:p w14:paraId="2B733D5A" w14:textId="77777777" w:rsidR="00C83C41" w:rsidRPr="00C83C41" w:rsidRDefault="00C83C41" w:rsidP="00211F82">
            <w:pPr>
              <w:spacing w:before="120" w:after="0"/>
              <w:jc w:val="center"/>
              <w:rPr>
                <w:rFonts w:cs="Arial"/>
                <w:b/>
                <w:sz w:val="20"/>
                <w:szCs w:val="36"/>
              </w:rPr>
            </w:pPr>
            <w:r w:rsidRPr="00C83C41">
              <w:rPr>
                <w:rFonts w:cs="Arial"/>
                <w:b/>
                <w:sz w:val="20"/>
                <w:szCs w:val="36"/>
              </w:rPr>
              <w:t>Project Status and Design Report</w:t>
            </w:r>
          </w:p>
          <w:tbl>
            <w:tblPr>
              <w:tblStyle w:val="TableGrid"/>
              <w:tblW w:w="0" w:type="auto"/>
              <w:tblLook w:val="04A0" w:firstRow="1" w:lastRow="0" w:firstColumn="1" w:lastColumn="0" w:noHBand="0" w:noVBand="1"/>
            </w:tblPr>
            <w:tblGrid>
              <w:gridCol w:w="1370"/>
              <w:gridCol w:w="581"/>
              <w:gridCol w:w="7173"/>
            </w:tblGrid>
            <w:tr w:rsidR="00C83C41" w:rsidRPr="00C83C41" w14:paraId="55D85934" w14:textId="77777777" w:rsidTr="00043067">
              <w:tc>
                <w:tcPr>
                  <w:tcW w:w="1867" w:type="dxa"/>
                </w:tcPr>
                <w:p w14:paraId="7F055E1D" w14:textId="77777777" w:rsidR="00C83C41" w:rsidRPr="00C83C41" w:rsidRDefault="00C83C41" w:rsidP="00211F82">
                  <w:pPr>
                    <w:spacing w:before="120" w:after="0"/>
                    <w:rPr>
                      <w:b/>
                      <w:sz w:val="16"/>
                    </w:rPr>
                  </w:pPr>
                  <w:r w:rsidRPr="00C83C41">
                    <w:rPr>
                      <w:b/>
                      <w:sz w:val="16"/>
                    </w:rPr>
                    <w:t>Topic:</w:t>
                  </w:r>
                </w:p>
              </w:tc>
              <w:tc>
                <w:tcPr>
                  <w:tcW w:w="12438" w:type="dxa"/>
                  <w:gridSpan w:val="2"/>
                </w:tcPr>
                <w:p w14:paraId="0BF87620" w14:textId="1B71BCCE" w:rsidR="00C83C41" w:rsidRPr="00C83C41" w:rsidRDefault="00C83C41" w:rsidP="00211F82">
                  <w:pPr>
                    <w:spacing w:before="120" w:after="0"/>
                    <w:rPr>
                      <w:i/>
                      <w:sz w:val="16"/>
                    </w:rPr>
                  </w:pPr>
                  <w:r w:rsidRPr="00C83C41">
                    <w:rPr>
                      <w:i/>
                      <w:color w:val="365F91" w:themeColor="accent1" w:themeShade="BF"/>
                      <w:sz w:val="16"/>
                    </w:rPr>
                    <w:t>This should be the Topic Number and Topic Name</w:t>
                  </w:r>
                  <w:ins w:id="56" w:author="Scott Barrett" w:date="2019-11-26T13:43:00Z">
                    <w:r w:rsidR="004E322B">
                      <w:rPr>
                        <w:i/>
                        <w:color w:val="365F91" w:themeColor="accent1" w:themeShade="BF"/>
                        <w:sz w:val="16"/>
                      </w:rPr>
                      <w:t>.</w:t>
                    </w:r>
                  </w:ins>
                </w:p>
              </w:tc>
            </w:tr>
            <w:tr w:rsidR="00C83C41" w:rsidRPr="00C83C41" w14:paraId="55111290" w14:textId="77777777" w:rsidTr="00043067">
              <w:tc>
                <w:tcPr>
                  <w:tcW w:w="1867" w:type="dxa"/>
                </w:tcPr>
                <w:p w14:paraId="67E306D7" w14:textId="77777777" w:rsidR="00C83C41" w:rsidRPr="00C83C41" w:rsidRDefault="00C83C41" w:rsidP="00211F82">
                  <w:pPr>
                    <w:spacing w:before="120" w:after="0"/>
                    <w:rPr>
                      <w:b/>
                      <w:sz w:val="16"/>
                    </w:rPr>
                  </w:pPr>
                  <w:r w:rsidRPr="00C83C41">
                    <w:rPr>
                      <w:b/>
                      <w:sz w:val="16"/>
                    </w:rPr>
                    <w:t>Date:</w:t>
                  </w:r>
                </w:p>
              </w:tc>
              <w:tc>
                <w:tcPr>
                  <w:tcW w:w="12438" w:type="dxa"/>
                  <w:gridSpan w:val="2"/>
                </w:tcPr>
                <w:p w14:paraId="0B8A55FA" w14:textId="7564F6CF" w:rsidR="00C83C41" w:rsidRPr="00C83C41" w:rsidRDefault="00C83C41" w:rsidP="00211F82">
                  <w:pPr>
                    <w:spacing w:before="120" w:after="0"/>
                    <w:rPr>
                      <w:i/>
                      <w:sz w:val="16"/>
                    </w:rPr>
                  </w:pPr>
                  <w:r w:rsidRPr="00C83C41">
                    <w:rPr>
                      <w:i/>
                      <w:color w:val="365F91" w:themeColor="accent1" w:themeShade="BF"/>
                      <w:sz w:val="16"/>
                    </w:rPr>
                    <w:t>This should be the date you completed the Report</w:t>
                  </w:r>
                  <w:ins w:id="57" w:author="Scott Barrett" w:date="2019-11-26T13:43:00Z">
                    <w:r w:rsidR="004E322B">
                      <w:rPr>
                        <w:i/>
                        <w:color w:val="365F91" w:themeColor="accent1" w:themeShade="BF"/>
                        <w:sz w:val="16"/>
                      </w:rPr>
                      <w:t>.</w:t>
                    </w:r>
                  </w:ins>
                </w:p>
              </w:tc>
            </w:tr>
            <w:tr w:rsidR="00C83C41" w:rsidRPr="00C83C41" w14:paraId="6FE437C0" w14:textId="77777777" w:rsidTr="00043067">
              <w:tc>
                <w:tcPr>
                  <w:tcW w:w="1867" w:type="dxa"/>
                </w:tcPr>
                <w:p w14:paraId="0B0207BD" w14:textId="77777777" w:rsidR="00C83C41" w:rsidRPr="00C83C41" w:rsidRDefault="00C83C41" w:rsidP="00211F82">
                  <w:pPr>
                    <w:spacing w:before="120" w:after="0"/>
                    <w:rPr>
                      <w:b/>
                      <w:sz w:val="16"/>
                    </w:rPr>
                  </w:pPr>
                  <w:r w:rsidRPr="00C83C41">
                    <w:rPr>
                      <w:b/>
                      <w:sz w:val="16"/>
                    </w:rPr>
                    <w:lastRenderedPageBreak/>
                    <w:t>Revision:</w:t>
                  </w:r>
                </w:p>
              </w:tc>
              <w:tc>
                <w:tcPr>
                  <w:tcW w:w="12438" w:type="dxa"/>
                  <w:gridSpan w:val="2"/>
                </w:tcPr>
                <w:p w14:paraId="67EFA6F0" w14:textId="3D5D6A72"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This should be the revision, starting at 1.0, for your Report</w:t>
                  </w:r>
                  <w:ins w:id="58" w:author="Scott Barrett" w:date="2019-11-26T13:43:00Z">
                    <w:r w:rsidR="004E322B">
                      <w:rPr>
                        <w:i/>
                        <w:color w:val="365F91" w:themeColor="accent1" w:themeShade="BF"/>
                        <w:sz w:val="16"/>
                      </w:rPr>
                      <w:t>.</w:t>
                    </w:r>
                  </w:ins>
                </w:p>
              </w:tc>
            </w:tr>
            <w:tr w:rsidR="00C83C41" w:rsidRPr="00C83C41" w14:paraId="6503B1A6" w14:textId="77777777" w:rsidTr="00043067">
              <w:tc>
                <w:tcPr>
                  <w:tcW w:w="1867" w:type="dxa"/>
                  <w:vMerge w:val="restart"/>
                </w:tcPr>
                <w:p w14:paraId="213BB68A" w14:textId="77777777" w:rsidR="00C83C41" w:rsidRPr="00C83C41" w:rsidRDefault="00C83C41" w:rsidP="00211F82">
                  <w:pPr>
                    <w:spacing w:before="120" w:after="0"/>
                    <w:rPr>
                      <w:b/>
                      <w:sz w:val="16"/>
                    </w:rPr>
                  </w:pPr>
                  <w:r w:rsidRPr="00C83C41">
                    <w:rPr>
                      <w:b/>
                      <w:sz w:val="16"/>
                    </w:rPr>
                    <w:t>Team:</w:t>
                  </w:r>
                </w:p>
              </w:tc>
              <w:tc>
                <w:tcPr>
                  <w:tcW w:w="12438" w:type="dxa"/>
                  <w:gridSpan w:val="2"/>
                </w:tcPr>
                <w:p w14:paraId="0AD6944B" w14:textId="43C96C02" w:rsidR="00C83C41" w:rsidRPr="00C83C41" w:rsidRDefault="00C83C41" w:rsidP="007329D6">
                  <w:pPr>
                    <w:pStyle w:val="ListParagraph"/>
                    <w:numPr>
                      <w:ilvl w:val="0"/>
                      <w:numId w:val="2"/>
                    </w:numPr>
                    <w:spacing w:after="0" w:line="240" w:lineRule="auto"/>
                    <w:contextualSpacing w:val="0"/>
                    <w:rPr>
                      <w:i/>
                      <w:sz w:val="16"/>
                    </w:rPr>
                  </w:pPr>
                  <w:r w:rsidRPr="00C83C41">
                    <w:rPr>
                      <w:i/>
                      <w:color w:val="365F91" w:themeColor="accent1" w:themeShade="BF"/>
                      <w:sz w:val="16"/>
                    </w:rPr>
                    <w:t>This should list the members of your team</w:t>
                  </w:r>
                  <w:ins w:id="59" w:author="Scott Barrett" w:date="2019-11-26T13:43:00Z">
                    <w:r w:rsidR="004E322B">
                      <w:rPr>
                        <w:i/>
                        <w:color w:val="365F91" w:themeColor="accent1" w:themeShade="BF"/>
                        <w:sz w:val="16"/>
                      </w:rPr>
                      <w:t>.</w:t>
                    </w:r>
                  </w:ins>
                </w:p>
              </w:tc>
            </w:tr>
            <w:tr w:rsidR="00C83C41" w:rsidRPr="00C83C41" w14:paraId="4DB272E6" w14:textId="77777777" w:rsidTr="00043067">
              <w:tc>
                <w:tcPr>
                  <w:tcW w:w="1867" w:type="dxa"/>
                  <w:vMerge/>
                </w:tcPr>
                <w:p w14:paraId="59C3142E" w14:textId="77777777" w:rsidR="00C83C41" w:rsidRPr="00C83C41" w:rsidRDefault="00C83C41" w:rsidP="00211F82">
                  <w:pPr>
                    <w:spacing w:before="120" w:after="0"/>
                    <w:rPr>
                      <w:sz w:val="16"/>
                    </w:rPr>
                  </w:pPr>
                </w:p>
              </w:tc>
              <w:tc>
                <w:tcPr>
                  <w:tcW w:w="12438" w:type="dxa"/>
                  <w:gridSpan w:val="2"/>
                </w:tcPr>
                <w:p w14:paraId="2BEA119D"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25D037FB" w14:textId="77777777" w:rsidTr="00043067">
              <w:tc>
                <w:tcPr>
                  <w:tcW w:w="1867" w:type="dxa"/>
                  <w:vMerge/>
                </w:tcPr>
                <w:p w14:paraId="51EECA9A" w14:textId="77777777" w:rsidR="00C83C41" w:rsidRPr="00C83C41" w:rsidRDefault="00C83C41" w:rsidP="00211F82">
                  <w:pPr>
                    <w:spacing w:before="120" w:after="0"/>
                    <w:rPr>
                      <w:sz w:val="16"/>
                    </w:rPr>
                  </w:pPr>
                </w:p>
              </w:tc>
              <w:tc>
                <w:tcPr>
                  <w:tcW w:w="12438" w:type="dxa"/>
                  <w:gridSpan w:val="2"/>
                </w:tcPr>
                <w:p w14:paraId="50DF691C"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75BAAB83" w14:textId="77777777" w:rsidTr="00043067">
              <w:tc>
                <w:tcPr>
                  <w:tcW w:w="1867" w:type="dxa"/>
                  <w:vMerge/>
                </w:tcPr>
                <w:p w14:paraId="400065BC" w14:textId="77777777" w:rsidR="00C83C41" w:rsidRPr="00C83C41" w:rsidRDefault="00C83C41" w:rsidP="00211F82">
                  <w:pPr>
                    <w:spacing w:before="120" w:after="0"/>
                    <w:rPr>
                      <w:sz w:val="16"/>
                    </w:rPr>
                  </w:pPr>
                </w:p>
              </w:tc>
              <w:tc>
                <w:tcPr>
                  <w:tcW w:w="12438" w:type="dxa"/>
                  <w:gridSpan w:val="2"/>
                </w:tcPr>
                <w:p w14:paraId="6A4BB70F" w14:textId="77777777" w:rsidR="00C83C41" w:rsidRPr="00C83C41" w:rsidRDefault="00C83C41" w:rsidP="007329D6">
                  <w:pPr>
                    <w:pStyle w:val="ListParagraph"/>
                    <w:numPr>
                      <w:ilvl w:val="0"/>
                      <w:numId w:val="2"/>
                    </w:numPr>
                    <w:spacing w:after="0" w:line="240" w:lineRule="auto"/>
                    <w:contextualSpacing w:val="0"/>
                    <w:rPr>
                      <w:sz w:val="16"/>
                    </w:rPr>
                  </w:pPr>
                </w:p>
              </w:tc>
            </w:tr>
            <w:tr w:rsidR="00C83C41" w:rsidRPr="00C83C41" w14:paraId="51D4A8C4" w14:textId="77777777" w:rsidTr="00C83C41">
              <w:trPr>
                <w:trHeight w:val="1468"/>
              </w:trPr>
              <w:tc>
                <w:tcPr>
                  <w:tcW w:w="1867" w:type="dxa"/>
                </w:tcPr>
                <w:p w14:paraId="1552C477" w14:textId="77777777" w:rsidR="00C83C41" w:rsidRPr="00C83C41" w:rsidRDefault="00C83C41" w:rsidP="00211F82">
                  <w:pPr>
                    <w:spacing w:before="120" w:after="0"/>
                    <w:rPr>
                      <w:b/>
                      <w:sz w:val="16"/>
                    </w:rPr>
                  </w:pPr>
                  <w:r w:rsidRPr="00C83C41">
                    <w:rPr>
                      <w:b/>
                      <w:sz w:val="16"/>
                    </w:rPr>
                    <w:t>Weekly Team Status Summary:</w:t>
                  </w:r>
                </w:p>
              </w:tc>
              <w:tc>
                <w:tcPr>
                  <w:tcW w:w="12438"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683"/>
                    <w:gridCol w:w="1695"/>
                    <w:gridCol w:w="1002"/>
                    <w:gridCol w:w="1134"/>
                  </w:tblGrid>
                  <w:tr w:rsidR="00C83C41" w:rsidRPr="00C83C41" w14:paraId="69B8BC4A" w14:textId="77777777" w:rsidTr="00C83C41">
                    <w:tc>
                      <w:tcPr>
                        <w:tcW w:w="3824" w:type="dxa"/>
                      </w:tcPr>
                      <w:p w14:paraId="2347D715" w14:textId="77777777" w:rsidR="00C83C41" w:rsidRPr="00C83C41" w:rsidRDefault="00C83C41" w:rsidP="00211F82">
                        <w:pPr>
                          <w:spacing w:before="120" w:after="0"/>
                          <w:jc w:val="center"/>
                          <w:rPr>
                            <w:b/>
                            <w:sz w:val="16"/>
                          </w:rPr>
                        </w:pPr>
                        <w:r w:rsidRPr="00C83C41">
                          <w:rPr>
                            <w:b/>
                            <w:sz w:val="16"/>
                          </w:rPr>
                          <w:t>User Story</w:t>
                        </w:r>
                      </w:p>
                    </w:tc>
                    <w:tc>
                      <w:tcPr>
                        <w:tcW w:w="1736" w:type="dxa"/>
                      </w:tcPr>
                      <w:p w14:paraId="16130FE8" w14:textId="77777777" w:rsidR="00C83C41" w:rsidRPr="00C83C41" w:rsidRDefault="00C83C41" w:rsidP="00211F82">
                        <w:pPr>
                          <w:spacing w:before="120" w:after="0"/>
                          <w:jc w:val="center"/>
                          <w:rPr>
                            <w:b/>
                            <w:sz w:val="16"/>
                          </w:rPr>
                        </w:pPr>
                        <w:r w:rsidRPr="00C83C41">
                          <w:rPr>
                            <w:b/>
                            <w:sz w:val="16"/>
                          </w:rPr>
                          <w:t xml:space="preserve">Team </w:t>
                        </w:r>
                      </w:p>
                      <w:p w14:paraId="7455F17F" w14:textId="77777777" w:rsidR="00C83C41" w:rsidRPr="00C83C41" w:rsidRDefault="00C83C41" w:rsidP="00211F82">
                        <w:pPr>
                          <w:spacing w:before="120" w:after="0"/>
                          <w:jc w:val="center"/>
                          <w:rPr>
                            <w:b/>
                            <w:sz w:val="16"/>
                          </w:rPr>
                        </w:pPr>
                        <w:r w:rsidRPr="00C83C41">
                          <w:rPr>
                            <w:b/>
                            <w:sz w:val="16"/>
                          </w:rPr>
                          <w:t>Member</w:t>
                        </w:r>
                      </w:p>
                    </w:tc>
                    <w:tc>
                      <w:tcPr>
                        <w:tcW w:w="1014" w:type="dxa"/>
                      </w:tcPr>
                      <w:p w14:paraId="201E9A83" w14:textId="77777777" w:rsidR="00C83C41" w:rsidRPr="00C83C41" w:rsidRDefault="00C83C41" w:rsidP="00211F82">
                        <w:pPr>
                          <w:spacing w:before="120" w:after="0"/>
                          <w:jc w:val="center"/>
                          <w:rPr>
                            <w:b/>
                            <w:sz w:val="16"/>
                          </w:rPr>
                        </w:pPr>
                        <w:r w:rsidRPr="00C83C41">
                          <w:rPr>
                            <w:b/>
                            <w:sz w:val="16"/>
                          </w:rPr>
                          <w:t xml:space="preserve">Hours </w:t>
                        </w:r>
                      </w:p>
                      <w:p w14:paraId="511A535A" w14:textId="77777777" w:rsidR="00C83C41" w:rsidRPr="00C83C41" w:rsidRDefault="00C83C41" w:rsidP="00211F82">
                        <w:pPr>
                          <w:spacing w:before="120" w:after="0"/>
                          <w:jc w:val="center"/>
                          <w:rPr>
                            <w:b/>
                            <w:sz w:val="16"/>
                          </w:rPr>
                        </w:pPr>
                        <w:r w:rsidRPr="00C83C41">
                          <w:rPr>
                            <w:b/>
                            <w:sz w:val="16"/>
                          </w:rPr>
                          <w:t>Worked</w:t>
                        </w:r>
                      </w:p>
                    </w:tc>
                    <w:tc>
                      <w:tcPr>
                        <w:tcW w:w="1144" w:type="dxa"/>
                      </w:tcPr>
                      <w:p w14:paraId="79FC93A3" w14:textId="77777777" w:rsidR="00C83C41" w:rsidRPr="00C83C41" w:rsidRDefault="00C83C41" w:rsidP="00211F82">
                        <w:pPr>
                          <w:spacing w:before="120" w:after="0"/>
                          <w:jc w:val="center"/>
                          <w:rPr>
                            <w:b/>
                            <w:sz w:val="16"/>
                          </w:rPr>
                        </w:pPr>
                        <w:r w:rsidRPr="00C83C41">
                          <w:rPr>
                            <w:b/>
                            <w:sz w:val="16"/>
                          </w:rPr>
                          <w:t>Hours Remaining</w:t>
                        </w:r>
                      </w:p>
                    </w:tc>
                  </w:tr>
                  <w:tr w:rsidR="00C83C41" w:rsidRPr="00C83C41" w14:paraId="7B31DF8E" w14:textId="77777777" w:rsidTr="00C83C41">
                    <w:tc>
                      <w:tcPr>
                        <w:tcW w:w="3824" w:type="dxa"/>
                      </w:tcPr>
                      <w:p w14:paraId="6F1C4842" w14:textId="77777777" w:rsidR="00C83C41" w:rsidRPr="00C83C41" w:rsidRDefault="00C83C41" w:rsidP="00211F82">
                        <w:pPr>
                          <w:spacing w:before="120" w:after="0"/>
                          <w:rPr>
                            <w:i/>
                            <w:sz w:val="16"/>
                          </w:rPr>
                        </w:pPr>
                      </w:p>
                    </w:tc>
                    <w:tc>
                      <w:tcPr>
                        <w:tcW w:w="1736" w:type="dxa"/>
                      </w:tcPr>
                      <w:p w14:paraId="2B0D02F7" w14:textId="77777777" w:rsidR="00C83C41" w:rsidRPr="00C83C41" w:rsidRDefault="00C83C41" w:rsidP="00211F82">
                        <w:pPr>
                          <w:spacing w:before="120" w:after="0"/>
                          <w:rPr>
                            <w:i/>
                            <w:sz w:val="16"/>
                          </w:rPr>
                        </w:pPr>
                      </w:p>
                    </w:tc>
                    <w:tc>
                      <w:tcPr>
                        <w:tcW w:w="1014" w:type="dxa"/>
                      </w:tcPr>
                      <w:p w14:paraId="2D37824B" w14:textId="77777777" w:rsidR="00C83C41" w:rsidRPr="00C83C41" w:rsidRDefault="00C83C41" w:rsidP="00211F82">
                        <w:pPr>
                          <w:spacing w:before="120" w:after="0"/>
                          <w:rPr>
                            <w:i/>
                            <w:sz w:val="16"/>
                          </w:rPr>
                        </w:pPr>
                      </w:p>
                    </w:tc>
                    <w:tc>
                      <w:tcPr>
                        <w:tcW w:w="1144" w:type="dxa"/>
                      </w:tcPr>
                      <w:p w14:paraId="458E3270" w14:textId="77777777" w:rsidR="00C83C41" w:rsidRPr="00C83C41" w:rsidRDefault="00C83C41" w:rsidP="00211F82">
                        <w:pPr>
                          <w:spacing w:before="120" w:after="0"/>
                          <w:rPr>
                            <w:i/>
                            <w:sz w:val="16"/>
                          </w:rPr>
                        </w:pPr>
                      </w:p>
                    </w:tc>
                  </w:tr>
                  <w:tr w:rsidR="00C83C41" w:rsidRPr="00C83C41" w14:paraId="1CE793F7" w14:textId="77777777" w:rsidTr="00C83C41">
                    <w:tc>
                      <w:tcPr>
                        <w:tcW w:w="3824" w:type="dxa"/>
                      </w:tcPr>
                      <w:p w14:paraId="435A47DE" w14:textId="77777777" w:rsidR="00C83C41" w:rsidRPr="00C83C41" w:rsidRDefault="00C83C41" w:rsidP="00211F82">
                        <w:pPr>
                          <w:spacing w:before="120" w:after="0"/>
                          <w:rPr>
                            <w:i/>
                            <w:sz w:val="16"/>
                          </w:rPr>
                        </w:pPr>
                      </w:p>
                    </w:tc>
                    <w:tc>
                      <w:tcPr>
                        <w:tcW w:w="1736" w:type="dxa"/>
                      </w:tcPr>
                      <w:p w14:paraId="7983DE18" w14:textId="77777777" w:rsidR="00C83C41" w:rsidRPr="00C83C41" w:rsidRDefault="00C83C41" w:rsidP="00211F82">
                        <w:pPr>
                          <w:spacing w:before="120" w:after="0"/>
                          <w:rPr>
                            <w:i/>
                            <w:sz w:val="16"/>
                          </w:rPr>
                        </w:pPr>
                      </w:p>
                    </w:tc>
                    <w:tc>
                      <w:tcPr>
                        <w:tcW w:w="1014" w:type="dxa"/>
                      </w:tcPr>
                      <w:p w14:paraId="52EC45BD" w14:textId="77777777" w:rsidR="00C83C41" w:rsidRPr="00C83C41" w:rsidRDefault="00C83C41" w:rsidP="00211F82">
                        <w:pPr>
                          <w:spacing w:before="120" w:after="0"/>
                          <w:rPr>
                            <w:i/>
                            <w:sz w:val="16"/>
                          </w:rPr>
                        </w:pPr>
                      </w:p>
                    </w:tc>
                    <w:tc>
                      <w:tcPr>
                        <w:tcW w:w="1144" w:type="dxa"/>
                      </w:tcPr>
                      <w:p w14:paraId="4D3C49C9" w14:textId="77777777" w:rsidR="00C83C41" w:rsidRPr="00C83C41" w:rsidRDefault="00C83C41" w:rsidP="00211F82">
                        <w:pPr>
                          <w:spacing w:before="120" w:after="0"/>
                          <w:rPr>
                            <w:i/>
                            <w:sz w:val="16"/>
                          </w:rPr>
                        </w:pPr>
                      </w:p>
                    </w:tc>
                  </w:tr>
                  <w:tr w:rsidR="00C83C41" w:rsidRPr="00C83C41" w14:paraId="75782313" w14:textId="77777777" w:rsidTr="00C83C41">
                    <w:tc>
                      <w:tcPr>
                        <w:tcW w:w="3824" w:type="dxa"/>
                      </w:tcPr>
                      <w:p w14:paraId="7B242C70" w14:textId="77777777" w:rsidR="00C83C41" w:rsidRPr="00C83C41" w:rsidRDefault="00C83C41" w:rsidP="00211F82">
                        <w:pPr>
                          <w:spacing w:before="120" w:after="0"/>
                          <w:rPr>
                            <w:i/>
                            <w:sz w:val="16"/>
                          </w:rPr>
                        </w:pPr>
                      </w:p>
                    </w:tc>
                    <w:tc>
                      <w:tcPr>
                        <w:tcW w:w="1736" w:type="dxa"/>
                      </w:tcPr>
                      <w:p w14:paraId="35C9D05B" w14:textId="77777777" w:rsidR="00C83C41" w:rsidRPr="00C83C41" w:rsidRDefault="00C83C41" w:rsidP="00211F82">
                        <w:pPr>
                          <w:spacing w:before="120" w:after="0"/>
                          <w:rPr>
                            <w:i/>
                            <w:sz w:val="16"/>
                          </w:rPr>
                        </w:pPr>
                      </w:p>
                    </w:tc>
                    <w:tc>
                      <w:tcPr>
                        <w:tcW w:w="1014" w:type="dxa"/>
                      </w:tcPr>
                      <w:p w14:paraId="1A4AFCB7" w14:textId="77777777" w:rsidR="00C83C41" w:rsidRPr="00C83C41" w:rsidRDefault="00C83C41" w:rsidP="00211F82">
                        <w:pPr>
                          <w:spacing w:before="120" w:after="0"/>
                          <w:rPr>
                            <w:i/>
                            <w:sz w:val="16"/>
                          </w:rPr>
                        </w:pPr>
                      </w:p>
                    </w:tc>
                    <w:tc>
                      <w:tcPr>
                        <w:tcW w:w="1144" w:type="dxa"/>
                      </w:tcPr>
                      <w:p w14:paraId="49CDC129" w14:textId="77777777" w:rsidR="00C83C41" w:rsidRPr="00C83C41" w:rsidRDefault="00C83C41" w:rsidP="00211F82">
                        <w:pPr>
                          <w:spacing w:before="120" w:after="0"/>
                          <w:rPr>
                            <w:i/>
                            <w:sz w:val="16"/>
                          </w:rPr>
                        </w:pPr>
                      </w:p>
                    </w:tc>
                  </w:tr>
                </w:tbl>
                <w:p w14:paraId="1CE6804C" w14:textId="77777777" w:rsidR="00C83C41" w:rsidRPr="00C83C41" w:rsidRDefault="00C83C41" w:rsidP="00211F82">
                  <w:pPr>
                    <w:spacing w:before="120" w:after="0"/>
                    <w:rPr>
                      <w:sz w:val="16"/>
                    </w:rPr>
                  </w:pPr>
                </w:p>
              </w:tc>
            </w:tr>
            <w:tr w:rsidR="00C83C41" w:rsidRPr="00C83C41" w14:paraId="1ED94EE3" w14:textId="77777777" w:rsidTr="00043067">
              <w:trPr>
                <w:trHeight w:val="386"/>
              </w:trPr>
              <w:tc>
                <w:tcPr>
                  <w:tcW w:w="1867" w:type="dxa"/>
                </w:tcPr>
                <w:p w14:paraId="665B5A24" w14:textId="77777777" w:rsidR="00C83C41" w:rsidRPr="00C83C41" w:rsidRDefault="00C83C41" w:rsidP="00211F82">
                  <w:pPr>
                    <w:spacing w:before="120" w:after="0"/>
                    <w:rPr>
                      <w:b/>
                      <w:sz w:val="16"/>
                    </w:rPr>
                  </w:pPr>
                  <w:r w:rsidRPr="00C83C41">
                    <w:rPr>
                      <w:b/>
                      <w:sz w:val="16"/>
                    </w:rPr>
                    <w:t>GIT URL:</w:t>
                  </w:r>
                </w:p>
              </w:tc>
              <w:tc>
                <w:tcPr>
                  <w:tcW w:w="12438" w:type="dxa"/>
                  <w:gridSpan w:val="2"/>
                  <w:vAlign w:val="center"/>
                </w:tcPr>
                <w:p w14:paraId="599E0958" w14:textId="21FAA5A5"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The GIT </w:t>
                  </w:r>
                  <w:r w:rsidR="00802E08">
                    <w:rPr>
                      <w:i/>
                      <w:color w:val="365F91" w:themeColor="accent1" w:themeShade="BF"/>
                      <w:sz w:val="16"/>
                    </w:rPr>
                    <w:t>GitHub</w:t>
                  </w:r>
                  <w:r w:rsidRPr="00C83C41">
                    <w:rPr>
                      <w:i/>
                      <w:color w:val="365F91" w:themeColor="accent1" w:themeShade="BF"/>
                      <w:sz w:val="16"/>
                    </w:rPr>
                    <w:t xml:space="preserve"> URL that I can use to clone your code and design artifacts.</w:t>
                  </w:r>
                </w:p>
              </w:tc>
            </w:tr>
            <w:tr w:rsidR="00C83C41" w:rsidRPr="00C83C41" w14:paraId="6E73C60F" w14:textId="77777777" w:rsidTr="00043067">
              <w:trPr>
                <w:trHeight w:val="602"/>
              </w:trPr>
              <w:tc>
                <w:tcPr>
                  <w:tcW w:w="1867" w:type="dxa"/>
                </w:tcPr>
                <w:p w14:paraId="11B40CBF" w14:textId="77777777" w:rsidR="00C83C41" w:rsidRPr="00C83C41" w:rsidRDefault="00C83C41" w:rsidP="00211F82">
                  <w:pPr>
                    <w:spacing w:before="120" w:after="0"/>
                    <w:rPr>
                      <w:b/>
                      <w:sz w:val="16"/>
                    </w:rPr>
                  </w:pPr>
                  <w:r w:rsidRPr="00C83C41">
                    <w:rPr>
                      <w:b/>
                      <w:sz w:val="16"/>
                    </w:rPr>
                    <w:t>Peer Review:</w:t>
                  </w:r>
                </w:p>
              </w:tc>
              <w:tc>
                <w:tcPr>
                  <w:tcW w:w="581" w:type="dxa"/>
                  <w:vAlign w:val="center"/>
                </w:tcPr>
                <w:p w14:paraId="4359AA4B"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Y/N</w:t>
                  </w:r>
                </w:p>
              </w:tc>
              <w:tc>
                <w:tcPr>
                  <w:tcW w:w="11857" w:type="dxa"/>
                  <w:vAlign w:val="center"/>
                </w:tcPr>
                <w:p w14:paraId="61E6CDD8" w14:textId="77777777" w:rsidR="00C83C41" w:rsidRPr="00C83C41" w:rsidRDefault="00C83C41" w:rsidP="00211F82">
                  <w:pPr>
                    <w:spacing w:before="120" w:after="0"/>
                    <w:rPr>
                      <w:sz w:val="16"/>
                    </w:rPr>
                  </w:pPr>
                  <w:r w:rsidRPr="00C83C41">
                    <w:rPr>
                      <w:sz w:val="16"/>
                    </w:rPr>
                    <w:t>We acknowledge that our team has reviewed this Report and we agree to the approach we are all taking.</w:t>
                  </w:r>
                </w:p>
              </w:tc>
            </w:tr>
          </w:tbl>
          <w:p w14:paraId="6A82318C" w14:textId="77777777" w:rsidR="00C83C41" w:rsidRPr="00C83C41" w:rsidRDefault="00C83C41" w:rsidP="00211F82">
            <w:pPr>
              <w:spacing w:before="120" w:after="0"/>
              <w:jc w:val="center"/>
              <w:rPr>
                <w:b/>
                <w:sz w:val="16"/>
                <w:szCs w:val="36"/>
              </w:rPr>
            </w:pPr>
            <w:r w:rsidRPr="00C83C41">
              <w:rPr>
                <w:b/>
                <w:sz w:val="16"/>
                <w:szCs w:val="36"/>
              </w:rPr>
              <w:br w:type="page"/>
            </w:r>
          </w:p>
          <w:p w14:paraId="1FB3AAB1" w14:textId="77777777" w:rsidR="00C83C41" w:rsidRPr="00C83C41" w:rsidRDefault="00C83C41" w:rsidP="00211F82">
            <w:pPr>
              <w:spacing w:before="120" w:after="0"/>
              <w:jc w:val="center"/>
              <w:rPr>
                <w:b/>
                <w:sz w:val="16"/>
                <w:szCs w:val="36"/>
              </w:rPr>
            </w:pPr>
            <w:r w:rsidRPr="00C83C41">
              <w:rPr>
                <w:b/>
                <w:sz w:val="16"/>
                <w:szCs w:val="36"/>
              </w:rPr>
              <w:t>Design Documentation</w:t>
            </w:r>
          </w:p>
          <w:p w14:paraId="4AA8122E"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General Technical Approach:</w:t>
            </w:r>
          </w:p>
          <w:p w14:paraId="2CCE4C4C"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You should, in words, describe your approach and design here. You should also summarize any meeting notes, brain storming sessions, etc. that you want to retain thru the design of your project. </w:t>
            </w:r>
          </w:p>
          <w:p w14:paraId="0151D46F"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Key Technical Design Decisions:</w:t>
            </w:r>
          </w:p>
          <w:p w14:paraId="3B4F4B1D"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final technical design decisions, such as framework decisions etc., should be documented here. This should list the technology/framework, its purpose in the design, and why it was chosen. </w:t>
            </w:r>
          </w:p>
          <w:p w14:paraId="6C01787E"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Known Issues:</w:t>
            </w:r>
          </w:p>
          <w:p w14:paraId="0F7860BA"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anomalies or known issues in the code or functionality should be documented here. </w:t>
            </w:r>
          </w:p>
          <w:p w14:paraId="1823893A"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Risks:</w:t>
            </w:r>
          </w:p>
          <w:p w14:paraId="26543EC1" w14:textId="77777777"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Any risks, unknowns, or general project elements that should be tracked for risk management should be documented here. </w:t>
            </w:r>
          </w:p>
          <w:p w14:paraId="08F82CF0"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ER Diagram:</w:t>
            </w:r>
          </w:p>
          <w:p w14:paraId="33E096DB" w14:textId="77777777" w:rsidR="00C83C41" w:rsidRDefault="00C83C41" w:rsidP="00211F82">
            <w:pPr>
              <w:spacing w:before="120" w:after="0"/>
              <w:rPr>
                <w:i/>
                <w:color w:val="365F91" w:themeColor="accent1" w:themeShade="BF"/>
                <w:sz w:val="16"/>
              </w:rPr>
            </w:pPr>
            <w:r w:rsidRPr="00C83C41">
              <w:rPr>
                <w:i/>
                <w:color w:val="365F91" w:themeColor="accent1" w:themeShade="BF"/>
                <w:sz w:val="16"/>
              </w:rPr>
              <w:t xml:space="preserve">Image file of your ER database diagram. </w:t>
            </w:r>
            <w:r w:rsidR="000D7276">
              <w:rPr>
                <w:i/>
                <w:color w:val="365F91" w:themeColor="accent1" w:themeShade="BF"/>
                <w:sz w:val="16"/>
              </w:rPr>
              <w:t>(example shown)</w:t>
            </w:r>
          </w:p>
          <w:p w14:paraId="4A0814B8" w14:textId="574EC2E8" w:rsidR="000C17D4" w:rsidRPr="00C83C41" w:rsidRDefault="000C17D4" w:rsidP="00211F82">
            <w:pPr>
              <w:spacing w:before="120" w:after="0"/>
              <w:rPr>
                <w:i/>
                <w:color w:val="365F91" w:themeColor="accent1" w:themeShade="BF"/>
                <w:sz w:val="16"/>
              </w:rPr>
            </w:pPr>
            <w:r>
              <w:rPr>
                <w:i/>
                <w:noProof/>
                <w:color w:val="365F91" w:themeColor="accent1" w:themeShade="BF"/>
                <w:sz w:val="16"/>
              </w:rPr>
              <w:lastRenderedPageBreak/>
              <w:drawing>
                <wp:inline distT="0" distB="0" distL="0" distR="0" wp14:anchorId="3A0E9A65" wp14:editId="5D45ED55">
                  <wp:extent cx="2743200" cy="2603606"/>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4579" cy="2604915"/>
                          </a:xfrm>
                          <a:prstGeom prst="rect">
                            <a:avLst/>
                          </a:prstGeom>
                          <a:noFill/>
                          <a:ln>
                            <a:noFill/>
                          </a:ln>
                        </pic:spPr>
                      </pic:pic>
                    </a:graphicData>
                  </a:graphic>
                </wp:inline>
              </w:drawing>
            </w:r>
            <w:r w:rsidR="003A378F">
              <w:rPr>
                <w:i/>
                <w:color w:val="365F91" w:themeColor="accent1" w:themeShade="BF"/>
                <w:sz w:val="16"/>
              </w:rPr>
              <w:t xml:space="preserve"> </w:t>
            </w:r>
          </w:p>
          <w:p w14:paraId="330FA36C"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DDL Scripts:</w:t>
            </w:r>
          </w:p>
          <w:p w14:paraId="79FD3222" w14:textId="18B74C08" w:rsidR="00E9118F"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This should contain a link to </w:t>
            </w:r>
            <w:r w:rsidR="00802E08">
              <w:rPr>
                <w:i/>
                <w:color w:val="365F91" w:themeColor="accent1" w:themeShade="BF"/>
                <w:sz w:val="16"/>
              </w:rPr>
              <w:t>GitHub</w:t>
            </w:r>
            <w:r w:rsidRPr="00C83C41">
              <w:rPr>
                <w:i/>
                <w:color w:val="365F91" w:themeColor="accent1" w:themeShade="BF"/>
                <w:sz w:val="16"/>
              </w:rPr>
              <w:t xml:space="preserve"> where the DDL script can be downloaded from.</w:t>
            </w:r>
            <w:r w:rsidR="003A378F">
              <w:rPr>
                <w:i/>
                <w:color w:val="365F91" w:themeColor="accent1" w:themeShade="BF"/>
                <w:sz w:val="16"/>
              </w:rPr>
              <w:t xml:space="preserve"> </w:t>
            </w:r>
            <w:r w:rsidR="000C17D4">
              <w:rPr>
                <w:i/>
                <w:color w:val="365F91" w:themeColor="accent1" w:themeShade="BF"/>
                <w:sz w:val="16"/>
              </w:rPr>
              <w:t xml:space="preserve"> A DDL script </w:t>
            </w:r>
            <w:r w:rsidR="00E9118F">
              <w:rPr>
                <w:i/>
                <w:color w:val="365F91" w:themeColor="accent1" w:themeShade="BF"/>
                <w:sz w:val="16"/>
              </w:rPr>
              <w:t xml:space="preserve">is a SQL </w:t>
            </w:r>
            <w:r w:rsidR="003A378F">
              <w:rPr>
                <w:i/>
                <w:color w:val="365F91" w:themeColor="accent1" w:themeShade="BF"/>
                <w:sz w:val="16"/>
              </w:rPr>
              <w:t>"</w:t>
            </w:r>
            <w:r w:rsidR="00E9118F">
              <w:rPr>
                <w:i/>
                <w:color w:val="365F91" w:themeColor="accent1" w:themeShade="BF"/>
                <w:sz w:val="16"/>
              </w:rPr>
              <w:t>export</w:t>
            </w:r>
            <w:r w:rsidR="003A378F">
              <w:rPr>
                <w:i/>
                <w:color w:val="365F91" w:themeColor="accent1" w:themeShade="BF"/>
                <w:sz w:val="16"/>
              </w:rPr>
              <w:t>"</w:t>
            </w:r>
            <w:r w:rsidR="00E9118F">
              <w:rPr>
                <w:i/>
                <w:color w:val="365F91" w:themeColor="accent1" w:themeShade="BF"/>
                <w:sz w:val="16"/>
              </w:rPr>
              <w:t xml:space="preserve"> file.</w:t>
            </w:r>
            <w:r w:rsidR="003A378F">
              <w:rPr>
                <w:i/>
                <w:color w:val="365F91" w:themeColor="accent1" w:themeShade="BF"/>
                <w:sz w:val="16"/>
              </w:rPr>
              <w:t xml:space="preserve"> </w:t>
            </w:r>
            <w:r w:rsidR="00E9118F">
              <w:rPr>
                <w:i/>
                <w:color w:val="365F91" w:themeColor="accent1" w:themeShade="BF"/>
                <w:sz w:val="16"/>
              </w:rPr>
              <w:t xml:space="preserve">See </w:t>
            </w:r>
            <w:hyperlink r:id="rId12" w:history="1">
              <w:r w:rsidR="00E9118F" w:rsidRPr="00BA5F47">
                <w:rPr>
                  <w:rStyle w:val="Hyperlink"/>
                  <w:i/>
                  <w:sz w:val="16"/>
                </w:rPr>
                <w:t>https://www.youtube.com/watch?v=aAoYaZzWRgw</w:t>
              </w:r>
            </w:hyperlink>
            <w:r w:rsidR="00E9118F">
              <w:rPr>
                <w:i/>
                <w:color w:val="365F91" w:themeColor="accent1" w:themeShade="BF"/>
                <w:sz w:val="16"/>
              </w:rPr>
              <w:t xml:space="preserve"> for a tutorial.</w:t>
            </w:r>
            <w:r w:rsidR="003A378F">
              <w:rPr>
                <w:i/>
                <w:color w:val="365F91" w:themeColor="accent1" w:themeShade="BF"/>
                <w:sz w:val="16"/>
              </w:rPr>
              <w:t xml:space="preserve"> </w:t>
            </w:r>
            <w:r w:rsidR="00E9118F">
              <w:rPr>
                <w:i/>
                <w:color w:val="365F91" w:themeColor="accent1" w:themeShade="BF"/>
                <w:sz w:val="16"/>
              </w:rPr>
              <w:t xml:space="preserve">Or look here </w:t>
            </w:r>
            <w:hyperlink r:id="rId13" w:history="1">
              <w:r w:rsidR="00E9118F" w:rsidRPr="00BA5F47">
                <w:rPr>
                  <w:rStyle w:val="Hyperlink"/>
                  <w:i/>
                  <w:sz w:val="16"/>
                </w:rPr>
                <w:t>https://www.youtube.com/watch?v=TDsH7KZ244o</w:t>
              </w:r>
            </w:hyperlink>
            <w:r w:rsidR="00E9118F">
              <w:rPr>
                <w:i/>
                <w:color w:val="365F91" w:themeColor="accent1" w:themeShade="BF"/>
                <w:sz w:val="16"/>
              </w:rPr>
              <w:t xml:space="preserve"> for the 35 second version.</w:t>
            </w:r>
          </w:p>
          <w:p w14:paraId="017942A2"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Sitemap Diagram:</w:t>
            </w:r>
          </w:p>
          <w:p w14:paraId="23FDF321" w14:textId="77777777" w:rsidR="00C83C41" w:rsidRDefault="00C83C41" w:rsidP="00211F82">
            <w:pPr>
              <w:spacing w:before="120" w:after="0"/>
              <w:rPr>
                <w:i/>
                <w:color w:val="365F91" w:themeColor="accent1" w:themeShade="BF"/>
                <w:sz w:val="16"/>
              </w:rPr>
            </w:pPr>
            <w:r w:rsidRPr="00C83C41">
              <w:rPr>
                <w:i/>
                <w:color w:val="365F91" w:themeColor="accent1" w:themeShade="BF"/>
                <w:sz w:val="16"/>
              </w:rPr>
              <w:t xml:space="preserve">Image file of your Sitemap diagram. </w:t>
            </w:r>
            <w:r w:rsidR="000D7276">
              <w:rPr>
                <w:i/>
                <w:color w:val="365F91" w:themeColor="accent1" w:themeShade="BF"/>
                <w:sz w:val="16"/>
              </w:rPr>
              <w:t>Here is an example of a site map.</w:t>
            </w:r>
          </w:p>
          <w:p w14:paraId="60650E42" w14:textId="77777777" w:rsidR="000C17D4" w:rsidRPr="00C83C41" w:rsidRDefault="000C17D4" w:rsidP="00211F82">
            <w:pPr>
              <w:spacing w:before="120" w:after="0"/>
              <w:rPr>
                <w:i/>
                <w:color w:val="365F91" w:themeColor="accent1" w:themeShade="BF"/>
                <w:sz w:val="16"/>
              </w:rPr>
            </w:pPr>
            <w:r>
              <w:rPr>
                <w:noProof/>
              </w:rPr>
              <w:drawing>
                <wp:inline distT="0" distB="0" distL="0" distR="0" wp14:anchorId="5EAEAB25" wp14:editId="6DE89F67">
                  <wp:extent cx="2514600" cy="1914108"/>
                  <wp:effectExtent l="0" t="0" r="0" b="0"/>
                  <wp:docPr id="4" name="Picture 4" descr="mage result for â¢ Sitem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â¢ Sitemap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5644" cy="1914903"/>
                          </a:xfrm>
                          <a:prstGeom prst="rect">
                            <a:avLst/>
                          </a:prstGeom>
                          <a:noFill/>
                          <a:ln>
                            <a:noFill/>
                          </a:ln>
                        </pic:spPr>
                      </pic:pic>
                    </a:graphicData>
                  </a:graphic>
                </wp:inline>
              </w:drawing>
            </w:r>
          </w:p>
          <w:p w14:paraId="1FE0D415"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User Interface Diagrams:</w:t>
            </w:r>
          </w:p>
          <w:p w14:paraId="0F34DA30" w14:textId="3A181FB9" w:rsidR="00E9118F" w:rsidRPr="00E9118F" w:rsidRDefault="00C83C41" w:rsidP="00211F82">
            <w:pPr>
              <w:spacing w:before="120" w:after="0"/>
              <w:rPr>
                <w:i/>
                <w:color w:val="365F91" w:themeColor="accent1" w:themeShade="BF"/>
                <w:sz w:val="16"/>
              </w:rPr>
            </w:pPr>
            <w:r w:rsidRPr="00C83C41">
              <w:rPr>
                <w:i/>
                <w:color w:val="365F91" w:themeColor="accent1" w:themeShade="BF"/>
                <w:sz w:val="16"/>
              </w:rPr>
              <w:lastRenderedPageBreak/>
              <w:t>You should insert any wireframe drawings or white board concepts that were developed to support your application.</w:t>
            </w:r>
            <w:r w:rsidR="003A378F">
              <w:rPr>
                <w:i/>
                <w:color w:val="365F91" w:themeColor="accent1" w:themeShade="BF"/>
                <w:sz w:val="16"/>
              </w:rPr>
              <w:t xml:space="preserve"> </w:t>
            </w:r>
            <w:r w:rsidR="00E9118F">
              <w:rPr>
                <w:i/>
                <w:color w:val="365F91" w:themeColor="accent1" w:themeShade="BF"/>
                <w:sz w:val="16"/>
              </w:rPr>
              <w:t xml:space="preserve">Here is an example. </w:t>
            </w:r>
            <w:r w:rsidR="00E9118F">
              <w:rPr>
                <w:noProof/>
              </w:rPr>
              <w:drawing>
                <wp:inline distT="0" distB="0" distL="0" distR="0" wp14:anchorId="10382104" wp14:editId="54574DD3">
                  <wp:extent cx="3856684" cy="2884336"/>
                  <wp:effectExtent l="0" t="0" r="4445" b="11430"/>
                  <wp:docPr id="2" name="Picture 1" descr="mage result for wireframe for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ireframe for login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587" cy="2885759"/>
                          </a:xfrm>
                          <a:prstGeom prst="rect">
                            <a:avLst/>
                          </a:prstGeom>
                          <a:noFill/>
                          <a:ln>
                            <a:noFill/>
                          </a:ln>
                        </pic:spPr>
                      </pic:pic>
                    </a:graphicData>
                  </a:graphic>
                </wp:inline>
              </w:drawing>
            </w:r>
          </w:p>
          <w:p w14:paraId="79A30B85"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Class Diagrams:</w:t>
            </w:r>
          </w:p>
          <w:p w14:paraId="7EFDF455" w14:textId="21416557" w:rsidR="00F461AB" w:rsidRDefault="00C83C41" w:rsidP="00211F82">
            <w:pPr>
              <w:spacing w:before="120" w:after="0"/>
              <w:rPr>
                <w:i/>
                <w:color w:val="365F91" w:themeColor="accent1" w:themeShade="BF"/>
                <w:sz w:val="16"/>
              </w:rPr>
            </w:pPr>
            <w:r w:rsidRPr="00C83C41">
              <w:rPr>
                <w:i/>
                <w:color w:val="365F91" w:themeColor="accent1" w:themeShade="BF"/>
                <w:sz w:val="16"/>
              </w:rPr>
              <w:t>You should insert any class diagrams here. Your class diagrams should be drawn correctly with</w:t>
            </w:r>
            <w:ins w:id="60" w:author="Scott Barrett" w:date="2019-11-26T13:43:00Z">
              <w:r w:rsidR="004E322B">
                <w:rPr>
                  <w:i/>
                  <w:color w:val="365F91" w:themeColor="accent1" w:themeShade="BF"/>
                  <w:sz w:val="16"/>
                </w:rPr>
                <w:t>:</w:t>
              </w:r>
            </w:ins>
            <w:r w:rsidRPr="00C83C41">
              <w:rPr>
                <w:i/>
                <w:color w:val="365F91" w:themeColor="accent1" w:themeShade="BF"/>
                <w:sz w:val="16"/>
              </w:rPr>
              <w:t xml:space="preserve"> </w:t>
            </w:r>
          </w:p>
          <w:p w14:paraId="6F936D5E" w14:textId="719C5CC7" w:rsidR="00F461AB" w:rsidRPr="00F461AB" w:rsidRDefault="004E322B" w:rsidP="007329D6">
            <w:pPr>
              <w:pStyle w:val="ListParagraph"/>
              <w:numPr>
                <w:ilvl w:val="0"/>
                <w:numId w:val="3"/>
              </w:numPr>
              <w:spacing w:after="0" w:line="240" w:lineRule="auto"/>
              <w:contextualSpacing w:val="0"/>
              <w:rPr>
                <w:rFonts w:asciiTheme="minorHAnsi" w:hAnsiTheme="minorHAnsi"/>
                <w:i/>
                <w:color w:val="365F91" w:themeColor="accent1" w:themeShade="BF"/>
                <w:sz w:val="16"/>
              </w:rPr>
            </w:pPr>
            <w:ins w:id="61" w:author="Scott Barrett" w:date="2019-11-26T13:43:00Z">
              <w:r>
                <w:rPr>
                  <w:rFonts w:asciiTheme="minorHAnsi" w:hAnsiTheme="minorHAnsi"/>
                  <w:i/>
                  <w:color w:val="365F91" w:themeColor="accent1" w:themeShade="BF"/>
                  <w:sz w:val="16"/>
                </w:rPr>
                <w:t>Th</w:t>
              </w:r>
            </w:ins>
            <w:ins w:id="62" w:author="Scott Barrett" w:date="2019-11-26T13:44:00Z">
              <w:r>
                <w:rPr>
                  <w:rFonts w:asciiTheme="minorHAnsi" w:hAnsiTheme="minorHAnsi"/>
                  <w:i/>
                  <w:color w:val="365F91" w:themeColor="accent1" w:themeShade="BF"/>
                  <w:sz w:val="16"/>
                </w:rPr>
                <w:t>ree</w:t>
              </w:r>
            </w:ins>
            <w:del w:id="63" w:author="Scott Barrett" w:date="2019-11-26T13:43:00Z">
              <w:r w:rsidR="00C83C41" w:rsidRPr="00F461AB" w:rsidDel="004E322B">
                <w:rPr>
                  <w:rFonts w:asciiTheme="minorHAnsi" w:hAnsiTheme="minorHAnsi"/>
                  <w:i/>
                  <w:color w:val="365F91" w:themeColor="accent1" w:themeShade="BF"/>
                  <w:sz w:val="16"/>
                </w:rPr>
                <w:delText>3</w:delText>
              </w:r>
            </w:del>
            <w:r w:rsidR="00C83C41" w:rsidRPr="00F461AB">
              <w:rPr>
                <w:rFonts w:asciiTheme="minorHAnsi" w:hAnsiTheme="minorHAnsi"/>
                <w:i/>
                <w:color w:val="365F91" w:themeColor="accent1" w:themeShade="BF"/>
                <w:sz w:val="16"/>
              </w:rPr>
              <w:t xml:space="preserve"> </w:t>
            </w:r>
            <w:r w:rsidR="00F461AB" w:rsidRPr="00F461AB">
              <w:rPr>
                <w:rFonts w:asciiTheme="minorHAnsi" w:hAnsiTheme="minorHAnsi"/>
                <w:i/>
                <w:color w:val="365F91" w:themeColor="accent1" w:themeShade="BF"/>
                <w:sz w:val="16"/>
              </w:rPr>
              <w:t>appropriate class compartments</w:t>
            </w:r>
            <w:r w:rsidR="00F461AB">
              <w:rPr>
                <w:rFonts w:asciiTheme="minorHAnsi" w:hAnsiTheme="minorHAnsi"/>
                <w:i/>
                <w:color w:val="365F91" w:themeColor="accent1" w:themeShade="BF"/>
                <w:sz w:val="16"/>
              </w:rPr>
              <w:t xml:space="preserve"> (name, properties and methods)</w:t>
            </w:r>
          </w:p>
          <w:p w14:paraId="05D79F2C" w14:textId="77777777" w:rsidR="00F461AB" w:rsidRPr="00F461AB" w:rsidRDefault="00C83C41"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r w:rsidRPr="00F461AB">
              <w:rPr>
                <w:rFonts w:asciiTheme="minorHAnsi" w:hAnsiTheme="minorHAnsi"/>
                <w:i/>
                <w:color w:val="365F91" w:themeColor="accent1" w:themeShade="BF"/>
                <w:sz w:val="16"/>
              </w:rPr>
              <w:t>+ and –</w:t>
            </w:r>
            <w:r w:rsidR="00F461AB">
              <w:rPr>
                <w:rFonts w:asciiTheme="minorHAnsi" w:hAnsiTheme="minorHAnsi"/>
                <w:i/>
                <w:color w:val="365F91" w:themeColor="accent1" w:themeShade="BF"/>
                <w:sz w:val="16"/>
              </w:rPr>
              <w:t xml:space="preserve"> minus to indicate accessibility of each item.</w:t>
            </w:r>
          </w:p>
          <w:p w14:paraId="3C01FD61" w14:textId="16A03E20" w:rsidR="00F461AB" w:rsidRPr="00F461AB" w:rsidRDefault="004E322B"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ins w:id="64" w:author="Scott Barrett" w:date="2019-11-26T13:44:00Z">
              <w:r>
                <w:rPr>
                  <w:rFonts w:asciiTheme="minorHAnsi" w:hAnsiTheme="minorHAnsi"/>
                  <w:i/>
                  <w:color w:val="365F91" w:themeColor="accent1" w:themeShade="BF"/>
                  <w:sz w:val="16"/>
                </w:rPr>
                <w:t>T</w:t>
              </w:r>
            </w:ins>
            <w:del w:id="65" w:author="Scott Barrett" w:date="2019-11-26T13:44:00Z">
              <w:r w:rsidR="00F461AB" w:rsidDel="004E322B">
                <w:rPr>
                  <w:rFonts w:asciiTheme="minorHAnsi" w:hAnsiTheme="minorHAnsi"/>
                  <w:i/>
                  <w:color w:val="365F91" w:themeColor="accent1" w:themeShade="BF"/>
                  <w:sz w:val="16"/>
                </w:rPr>
                <w:delText>t</w:delText>
              </w:r>
            </w:del>
            <w:r w:rsidR="00C83C41" w:rsidRPr="00F461AB">
              <w:rPr>
                <w:rFonts w:asciiTheme="minorHAnsi" w:hAnsiTheme="minorHAnsi"/>
                <w:i/>
                <w:color w:val="365F91" w:themeColor="accent1" w:themeShade="BF"/>
                <w:sz w:val="16"/>
              </w:rPr>
              <w:t xml:space="preserve">he data types for the state/properties </w:t>
            </w:r>
          </w:p>
          <w:p w14:paraId="33623407" w14:textId="1C7C009C" w:rsidR="00F461AB" w:rsidRPr="00F461AB" w:rsidRDefault="004E322B" w:rsidP="007329D6">
            <w:pPr>
              <w:pStyle w:val="ListParagraph"/>
              <w:numPr>
                <w:ilvl w:val="0"/>
                <w:numId w:val="3"/>
              </w:numPr>
              <w:spacing w:after="0" w:line="240" w:lineRule="auto"/>
              <w:contextualSpacing w:val="0"/>
              <w:rPr>
                <w:rFonts w:asciiTheme="minorHAnsi" w:hAnsiTheme="minorHAnsi"/>
                <w:color w:val="365F91" w:themeColor="accent1" w:themeShade="BF"/>
                <w:sz w:val="16"/>
              </w:rPr>
            </w:pPr>
            <w:ins w:id="66" w:author="Scott Barrett" w:date="2019-11-26T13:44:00Z">
              <w:r>
                <w:rPr>
                  <w:rFonts w:asciiTheme="minorHAnsi" w:hAnsiTheme="minorHAnsi"/>
                  <w:i/>
                  <w:color w:val="365F91" w:themeColor="accent1" w:themeShade="BF"/>
                  <w:sz w:val="16"/>
                </w:rPr>
                <w:t>T</w:t>
              </w:r>
            </w:ins>
            <w:del w:id="67" w:author="Scott Barrett" w:date="2019-11-26T13:44:00Z">
              <w:r w:rsidR="00F461AB" w:rsidDel="004E322B">
                <w:rPr>
                  <w:rFonts w:asciiTheme="minorHAnsi" w:hAnsiTheme="minorHAnsi"/>
                  <w:i/>
                  <w:color w:val="365F91" w:themeColor="accent1" w:themeShade="BF"/>
                  <w:sz w:val="16"/>
                </w:rPr>
                <w:delText>t</w:delText>
              </w:r>
            </w:del>
            <w:r w:rsidR="00F461AB">
              <w:rPr>
                <w:rFonts w:asciiTheme="minorHAnsi" w:hAnsiTheme="minorHAnsi"/>
                <w:i/>
                <w:color w:val="365F91" w:themeColor="accent1" w:themeShade="BF"/>
                <w:sz w:val="16"/>
              </w:rPr>
              <w:t xml:space="preserve">he data types of </w:t>
            </w:r>
            <w:r w:rsidR="00C83C41" w:rsidRPr="00F461AB">
              <w:rPr>
                <w:rFonts w:asciiTheme="minorHAnsi" w:hAnsiTheme="minorHAnsi"/>
                <w:i/>
                <w:color w:val="365F91" w:themeColor="accent1" w:themeShade="BF"/>
                <w:sz w:val="16"/>
              </w:rPr>
              <w:t xml:space="preserve">method arguments and return types. </w:t>
            </w:r>
          </w:p>
          <w:p w14:paraId="5972B673" w14:textId="6F20D8F0" w:rsidR="00C83C41" w:rsidRDefault="00C83C41" w:rsidP="00211F82">
            <w:pPr>
              <w:spacing w:before="120" w:after="0"/>
              <w:ind w:left="360"/>
              <w:rPr>
                <w:i/>
                <w:color w:val="365F91" w:themeColor="accent1" w:themeShade="BF"/>
                <w:sz w:val="16"/>
              </w:rPr>
            </w:pPr>
            <w:r w:rsidRPr="00F461AB">
              <w:rPr>
                <w:i/>
                <w:color w:val="365F91" w:themeColor="accent1" w:themeShade="BF"/>
                <w:sz w:val="16"/>
              </w:rPr>
              <w:t xml:space="preserve">If you have no supporting </w:t>
            </w:r>
            <w:del w:id="68" w:author="Scott Barrett" w:date="2019-11-26T13:44:00Z">
              <w:r w:rsidRPr="00F461AB" w:rsidDel="004E322B">
                <w:rPr>
                  <w:i/>
                  <w:color w:val="365F91" w:themeColor="accent1" w:themeShade="BF"/>
                  <w:sz w:val="16"/>
                </w:rPr>
                <w:delText>documentation</w:delText>
              </w:r>
            </w:del>
            <w:ins w:id="69" w:author="Scott Barrett" w:date="2019-11-26T13:44:00Z">
              <w:r w:rsidR="004E322B" w:rsidRPr="00F461AB">
                <w:rPr>
                  <w:i/>
                  <w:color w:val="365F91" w:themeColor="accent1" w:themeShade="BF"/>
                  <w:sz w:val="16"/>
                </w:rPr>
                <w:t>documentation,</w:t>
              </w:r>
            </w:ins>
            <w:r w:rsidRPr="00F461AB">
              <w:rPr>
                <w:i/>
                <w:color w:val="365F91" w:themeColor="accent1" w:themeShade="BF"/>
                <w:sz w:val="16"/>
              </w:rPr>
              <w:t xml:space="preserve"> please explain the rational why you are able to leave this section as N/A.</w:t>
            </w:r>
          </w:p>
          <w:p w14:paraId="20CE45AD" w14:textId="77777777" w:rsidR="00F461AB" w:rsidRDefault="002E0A8F" w:rsidP="00211F82">
            <w:pPr>
              <w:spacing w:before="120" w:after="0"/>
              <w:rPr>
                <w:i/>
                <w:color w:val="365F91" w:themeColor="accent1" w:themeShade="BF"/>
                <w:sz w:val="16"/>
              </w:rPr>
            </w:pPr>
            <w:r>
              <w:rPr>
                <w:i/>
                <w:color w:val="365F91" w:themeColor="accent1" w:themeShade="BF"/>
                <w:sz w:val="16"/>
              </w:rPr>
              <w:t xml:space="preserve">Here are some </w:t>
            </w:r>
            <w:r w:rsidR="00F461AB">
              <w:rPr>
                <w:i/>
                <w:color w:val="365F91" w:themeColor="accent1" w:themeShade="BF"/>
                <w:sz w:val="16"/>
              </w:rPr>
              <w:t>example</w:t>
            </w:r>
            <w:r>
              <w:rPr>
                <w:i/>
                <w:color w:val="365F91" w:themeColor="accent1" w:themeShade="BF"/>
                <w:sz w:val="16"/>
              </w:rPr>
              <w:t>s</w:t>
            </w:r>
            <w:r w:rsidR="00F461AB">
              <w:rPr>
                <w:i/>
                <w:color w:val="365F91" w:themeColor="accent1" w:themeShade="BF"/>
                <w:sz w:val="16"/>
              </w:rPr>
              <w:t>:</w:t>
            </w:r>
          </w:p>
          <w:p w14:paraId="2453C6E8" w14:textId="4A85D1C6" w:rsidR="00F461AB" w:rsidRPr="00F461AB" w:rsidRDefault="00F461AB" w:rsidP="00211F82">
            <w:pPr>
              <w:spacing w:before="120" w:after="0"/>
              <w:rPr>
                <w:color w:val="365F91" w:themeColor="accent1" w:themeShade="BF"/>
                <w:sz w:val="16"/>
              </w:rPr>
            </w:pPr>
            <w:r>
              <w:rPr>
                <w:noProof/>
                <w:sz w:val="28"/>
                <w:szCs w:val="28"/>
              </w:rPr>
              <w:drawing>
                <wp:inline distT="0" distB="0" distL="0" distR="0" wp14:anchorId="34517A69" wp14:editId="34D1D10E">
                  <wp:extent cx="4433780" cy="3198412"/>
                  <wp:effectExtent l="0" t="0" r="1143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726" cy="3199816"/>
                          </a:xfrm>
                          <a:prstGeom prst="rect">
                            <a:avLst/>
                          </a:prstGeom>
                          <a:noFill/>
                          <a:ln>
                            <a:noFill/>
                          </a:ln>
                        </pic:spPr>
                      </pic:pic>
                    </a:graphicData>
                  </a:graphic>
                </wp:inline>
              </w:drawing>
            </w:r>
            <w:r w:rsidR="003A378F">
              <w:rPr>
                <w:color w:val="365F91" w:themeColor="accent1" w:themeShade="BF"/>
                <w:sz w:val="16"/>
              </w:rPr>
              <w:t xml:space="preserve"> </w:t>
            </w:r>
          </w:p>
          <w:p w14:paraId="3D026994"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Service API Design:</w:t>
            </w:r>
          </w:p>
          <w:p w14:paraId="20992E8E" w14:textId="3E66EE76" w:rsidR="00C83C41" w:rsidRPr="00C83C41" w:rsidRDefault="00C83C41" w:rsidP="00211F82">
            <w:pPr>
              <w:spacing w:before="120" w:after="0"/>
              <w:rPr>
                <w:color w:val="365F91" w:themeColor="accent1" w:themeShade="BF"/>
                <w:sz w:val="16"/>
              </w:rPr>
            </w:pPr>
            <w:r w:rsidRPr="00C83C41">
              <w:rPr>
                <w:i/>
                <w:color w:val="365F91" w:themeColor="accent1" w:themeShade="BF"/>
                <w:sz w:val="16"/>
              </w:rPr>
              <w:lastRenderedPageBreak/>
              <w:t>This section should fully document any 3</w:t>
            </w:r>
            <w:r w:rsidRPr="00C83C41">
              <w:rPr>
                <w:i/>
                <w:color w:val="365F91" w:themeColor="accent1" w:themeShade="BF"/>
                <w:sz w:val="16"/>
                <w:vertAlign w:val="superscript"/>
              </w:rPr>
              <w:t>rd</w:t>
            </w:r>
            <w:r w:rsidRPr="00C83C41">
              <w:rPr>
                <w:i/>
                <w:color w:val="365F91" w:themeColor="accent1" w:themeShade="BF"/>
                <w:sz w:val="16"/>
              </w:rPr>
              <w:t xml:space="preserve"> Party Service Interface API</w:t>
            </w:r>
            <w:r w:rsidR="003A378F">
              <w:rPr>
                <w:i/>
                <w:color w:val="365F91" w:themeColor="accent1" w:themeShade="BF"/>
                <w:sz w:val="16"/>
              </w:rPr>
              <w:t xml:space="preserve"> '</w:t>
            </w:r>
            <w:r w:rsidRPr="00C83C41">
              <w:rPr>
                <w:i/>
                <w:color w:val="365F91" w:themeColor="accent1" w:themeShade="BF"/>
                <w:sz w:val="16"/>
              </w:rPr>
              <w:t xml:space="preserve">s being </w:t>
            </w:r>
            <w:r w:rsidRPr="00F461AB">
              <w:rPr>
                <w:i/>
                <w:color w:val="365F91" w:themeColor="accent1" w:themeShade="BF"/>
                <w:sz w:val="16"/>
                <w:u w:val="single"/>
              </w:rPr>
              <w:t>consumed</w:t>
            </w:r>
            <w:r w:rsidRPr="00C83C41">
              <w:rPr>
                <w:i/>
                <w:color w:val="365F91" w:themeColor="accent1" w:themeShade="BF"/>
                <w:sz w:val="16"/>
              </w:rPr>
              <w:t xml:space="preserve"> or application specific Service API</w:t>
            </w:r>
            <w:r w:rsidR="003A378F">
              <w:rPr>
                <w:i/>
                <w:color w:val="365F91" w:themeColor="accent1" w:themeShade="BF"/>
                <w:sz w:val="16"/>
              </w:rPr>
              <w:t xml:space="preserve"> '</w:t>
            </w:r>
            <w:r w:rsidRPr="00C83C41">
              <w:rPr>
                <w:i/>
                <w:color w:val="365F91" w:themeColor="accent1" w:themeShade="BF"/>
                <w:sz w:val="16"/>
              </w:rPr>
              <w:t xml:space="preserve">s being </w:t>
            </w:r>
            <w:r w:rsidRPr="00F461AB">
              <w:rPr>
                <w:i/>
                <w:color w:val="365F91" w:themeColor="accent1" w:themeShade="BF"/>
                <w:sz w:val="16"/>
                <w:u w:val="single"/>
              </w:rPr>
              <w:t>published</w:t>
            </w:r>
            <w:r w:rsidRPr="00C83C41">
              <w:rPr>
                <w:i/>
                <w:color w:val="365F91" w:themeColor="accent1" w:themeShade="BF"/>
                <w:sz w:val="16"/>
              </w:rPr>
              <w:t>, how to access the service, what parameters are required by the API, and the detailed JSON data format specification that could be used by a 3</w:t>
            </w:r>
            <w:r w:rsidRPr="00C83C41">
              <w:rPr>
                <w:i/>
                <w:color w:val="365F91" w:themeColor="accent1" w:themeShade="BF"/>
                <w:sz w:val="16"/>
                <w:vertAlign w:val="superscript"/>
              </w:rPr>
              <w:t>rd</w:t>
            </w:r>
            <w:r w:rsidRPr="00C83C41">
              <w:rPr>
                <w:i/>
                <w:color w:val="365F91" w:themeColor="accent1" w:themeShade="BF"/>
                <w:sz w:val="16"/>
              </w:rPr>
              <w:t xml:space="preserve"> party developer to integrate with the service and API.</w:t>
            </w:r>
            <w:r w:rsidR="003A378F">
              <w:rPr>
                <w:i/>
                <w:color w:val="365F91" w:themeColor="accent1" w:themeShade="BF"/>
                <w:sz w:val="16"/>
              </w:rPr>
              <w:t xml:space="preserve"> </w:t>
            </w:r>
            <w:r w:rsidR="00F461AB">
              <w:rPr>
                <w:i/>
                <w:color w:val="365F91" w:themeColor="accent1" w:themeShade="BF"/>
                <w:sz w:val="16"/>
              </w:rPr>
              <w:t>This requirement is not likely going to be needed until milestone #5, Java Rest Services (JSON data).</w:t>
            </w:r>
            <w:r w:rsidR="003A378F">
              <w:rPr>
                <w:i/>
                <w:color w:val="365F91" w:themeColor="accent1" w:themeShade="BF"/>
                <w:sz w:val="16"/>
              </w:rPr>
              <w:t xml:space="preserve"> </w:t>
            </w:r>
            <w:r w:rsidR="00F461AB">
              <w:rPr>
                <w:i/>
                <w:color w:val="365F91" w:themeColor="accent1" w:themeShade="BF"/>
                <w:sz w:val="16"/>
              </w:rPr>
              <w:t>There are no required 3</w:t>
            </w:r>
            <w:r w:rsidR="00F461AB" w:rsidRPr="00F461AB">
              <w:rPr>
                <w:i/>
                <w:color w:val="365F91" w:themeColor="accent1" w:themeShade="BF"/>
                <w:sz w:val="16"/>
                <w:vertAlign w:val="superscript"/>
              </w:rPr>
              <w:t>rd</w:t>
            </w:r>
            <w:r w:rsidR="00F461AB">
              <w:rPr>
                <w:i/>
                <w:color w:val="365F91" w:themeColor="accent1" w:themeShade="BF"/>
                <w:sz w:val="16"/>
              </w:rPr>
              <w:t xml:space="preserve"> party tools used in the tutorials. </w:t>
            </w:r>
          </w:p>
          <w:p w14:paraId="2F9BC49F"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Security Design:</w:t>
            </w:r>
          </w:p>
          <w:p w14:paraId="05D2C2BC" w14:textId="77777777" w:rsidR="00C83C41" w:rsidRPr="00C83C41" w:rsidRDefault="00C83C41" w:rsidP="00211F82">
            <w:pPr>
              <w:spacing w:before="120" w:after="0"/>
              <w:rPr>
                <w:color w:val="365F91" w:themeColor="accent1" w:themeShade="BF"/>
                <w:sz w:val="16"/>
              </w:rPr>
            </w:pPr>
            <w:r w:rsidRPr="00C83C41">
              <w:rPr>
                <w:i/>
                <w:color w:val="365F91" w:themeColor="accent1" w:themeShade="BF"/>
                <w:sz w:val="16"/>
              </w:rPr>
              <w:t>This section should outline the design for how authentication and authorization was supported. This section should also contain all of the roles and privileges that are supported by the design.</w:t>
            </w:r>
          </w:p>
          <w:p w14:paraId="018557E7" w14:textId="77777777" w:rsidR="00C83C41" w:rsidRPr="00C83C41" w:rsidRDefault="00C83C41" w:rsidP="00211F82">
            <w:pPr>
              <w:spacing w:before="120" w:after="0"/>
              <w:rPr>
                <w:b/>
                <w:color w:val="000000" w:themeColor="text1"/>
                <w:sz w:val="16"/>
                <w:szCs w:val="28"/>
              </w:rPr>
            </w:pPr>
            <w:r w:rsidRPr="00C83C41">
              <w:rPr>
                <w:b/>
                <w:color w:val="000000" w:themeColor="text1"/>
                <w:sz w:val="16"/>
                <w:szCs w:val="28"/>
              </w:rPr>
              <w:t>Other Documentation:</w:t>
            </w:r>
          </w:p>
          <w:p w14:paraId="7389F5D5" w14:textId="3DBC7E63" w:rsidR="00C83C41" w:rsidRPr="00C83C41" w:rsidRDefault="00C83C41" w:rsidP="00211F82">
            <w:pPr>
              <w:spacing w:before="120" w:after="0"/>
              <w:rPr>
                <w:i/>
                <w:color w:val="365F91" w:themeColor="accent1" w:themeShade="BF"/>
                <w:sz w:val="16"/>
              </w:rPr>
            </w:pPr>
            <w:r w:rsidRPr="00C83C41">
              <w:rPr>
                <w:i/>
                <w:color w:val="365F91" w:themeColor="accent1" w:themeShade="BF"/>
                <w:sz w:val="16"/>
              </w:rPr>
              <w:t xml:space="preserve">You should insert any additional drawings, storyboards, white board pictures, project schedules, tasks lists, etc. that support your approach, design, and project. If you have no supporting </w:t>
            </w:r>
            <w:del w:id="70" w:author="Scott Barrett" w:date="2019-11-26T13:44:00Z">
              <w:r w:rsidRPr="00C83C41" w:rsidDel="004E322B">
                <w:rPr>
                  <w:i/>
                  <w:color w:val="365F91" w:themeColor="accent1" w:themeShade="BF"/>
                  <w:sz w:val="16"/>
                </w:rPr>
                <w:delText>documentation</w:delText>
              </w:r>
            </w:del>
            <w:ins w:id="71" w:author="Scott Barrett" w:date="2019-11-26T13:44:00Z">
              <w:r w:rsidR="004E322B" w:rsidRPr="00C83C41">
                <w:rPr>
                  <w:i/>
                  <w:color w:val="365F91" w:themeColor="accent1" w:themeShade="BF"/>
                  <w:sz w:val="16"/>
                </w:rPr>
                <w:t>documentation,</w:t>
              </w:r>
            </w:ins>
            <w:r w:rsidRPr="00C83C41">
              <w:rPr>
                <w:i/>
                <w:color w:val="365F91" w:themeColor="accent1" w:themeShade="BF"/>
                <w:sz w:val="16"/>
              </w:rPr>
              <w:t xml:space="preserve"> please explain the rational why you are able to leave this section as N/A.</w:t>
            </w:r>
          </w:p>
        </w:tc>
      </w:tr>
    </w:tbl>
    <w:p w14:paraId="37C74D99" w14:textId="70C4B3EF" w:rsidR="009D4651" w:rsidRPr="009D4651" w:rsidRDefault="009D4651" w:rsidP="009D4651">
      <w:pPr>
        <w:pStyle w:val="Heading1"/>
        <w:rPr>
          <w:rFonts w:ascii="Times New Roman" w:hAnsi="Times New Roman" w:cs="Times New Roman"/>
          <w:sz w:val="28"/>
          <w:szCs w:val="28"/>
        </w:rPr>
      </w:pPr>
      <w:bookmarkStart w:id="72" w:name="_Toc519149621"/>
      <w:r w:rsidRPr="009D4651">
        <w:rPr>
          <w:rFonts w:ascii="Times New Roman" w:hAnsi="Times New Roman" w:cs="Times New Roman"/>
          <w:sz w:val="28"/>
          <w:szCs w:val="28"/>
        </w:rPr>
        <w:lastRenderedPageBreak/>
        <w:t>Milestone 2 Project</w:t>
      </w:r>
      <w:bookmarkEnd w:id="72"/>
      <w:r w:rsidR="00DA0566" w:rsidRPr="00DA0566">
        <w:rPr>
          <w:rFonts w:ascii="Times New Roman" w:hAnsi="Times New Roman" w:cs="Times New Roman"/>
          <w:sz w:val="28"/>
          <w:szCs w:val="28"/>
        </w:rPr>
        <w:t xml:space="preserve"> </w:t>
      </w:r>
    </w:p>
    <w:p w14:paraId="278511B8" w14:textId="02329BF2" w:rsidR="009D4651" w:rsidRPr="00C10AA7" w:rsidRDefault="00C10AA7" w:rsidP="00C10AA7">
      <w:pPr>
        <w:spacing w:after="0"/>
        <w:rPr>
          <w:bCs/>
          <w:szCs w:val="24"/>
        </w:rPr>
      </w:pPr>
      <w:r w:rsidRPr="00C10AA7">
        <w:rPr>
          <w:bCs/>
          <w:szCs w:val="24"/>
        </w:rPr>
        <w:t xml:space="preserve">In this </w:t>
      </w:r>
      <w:r>
        <w:rPr>
          <w:bCs/>
          <w:szCs w:val="24"/>
        </w:rPr>
        <w:t>project</w:t>
      </w:r>
      <w:r w:rsidRPr="00C10AA7">
        <w:rPr>
          <w:bCs/>
          <w:szCs w:val="24"/>
        </w:rPr>
        <w:t>, students will design and build web pages to support user regis</w:t>
      </w:r>
      <w:r w:rsidR="0007088B">
        <w:rPr>
          <w:bCs/>
          <w:szCs w:val="24"/>
        </w:rPr>
        <w:t>tration and login functionality.</w:t>
      </w:r>
    </w:p>
    <w:p w14:paraId="446F9DFD" w14:textId="77777777" w:rsidR="00C10AA7" w:rsidRPr="00C10AA7" w:rsidRDefault="00C10AA7" w:rsidP="00C10AA7">
      <w:pPr>
        <w:spacing w:before="120" w:after="0"/>
        <w:rPr>
          <w:b/>
          <w:szCs w:val="24"/>
        </w:rPr>
      </w:pPr>
      <w:r w:rsidRPr="00C10AA7">
        <w:rPr>
          <w:b/>
          <w:szCs w:val="24"/>
        </w:rPr>
        <w:t>Execution</w:t>
      </w:r>
    </w:p>
    <w:p w14:paraId="090CCF86" w14:textId="77777777" w:rsidR="00C10AA7" w:rsidRPr="00C10AA7" w:rsidRDefault="00C10AA7" w:rsidP="00C10AA7">
      <w:pPr>
        <w:spacing w:before="120" w:after="0"/>
        <w:rPr>
          <w:szCs w:val="24"/>
        </w:rPr>
      </w:pPr>
      <w:r w:rsidRPr="00C10AA7">
        <w:rPr>
          <w:szCs w:val="24"/>
        </w:rPr>
        <w:t>Execute this assignment according to the following guidelines:</w:t>
      </w:r>
    </w:p>
    <w:p w14:paraId="097EB2D3" w14:textId="152638C8" w:rsidR="00C10AA7" w:rsidRPr="00C10AA7" w:rsidRDefault="00C10AA7"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Review requirements within the Project Overview.</w:t>
      </w:r>
    </w:p>
    <w:p w14:paraId="370597E3" w14:textId="77777777" w:rsidR="009D4651" w:rsidRPr="00C10AA7" w:rsidRDefault="009D4651"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Main Application Module:</w:t>
      </w:r>
    </w:p>
    <w:p w14:paraId="6CA0A359"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This will be the main application page that is visible when the root URI of the application is accessed.</w:t>
      </w:r>
    </w:p>
    <w:p w14:paraId="69A77CE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main application should provide initial navigation concepts, such as a menu bar, to access the applications core functionality, such as Login and Register.</w:t>
      </w:r>
    </w:p>
    <w:p w14:paraId="596F6F3A"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main application at this point should have well defined styles, fonts, colors, and overall application theme implemented that will be used for the remaining milestone deliverables.</w:t>
      </w:r>
    </w:p>
    <w:p w14:paraId="230ADE9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application should leverage Facelets to support reusable page components (i.e., headers, footers, menu bars, etc.) and for Page Layouts.</w:t>
      </w:r>
    </w:p>
    <w:p w14:paraId="7309E426"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application should have a Title (and possible a Logo).</w:t>
      </w:r>
    </w:p>
    <w:p w14:paraId="5D8286D4" w14:textId="77777777" w:rsidR="009D4651" w:rsidRPr="00C10AA7" w:rsidRDefault="009D4651" w:rsidP="007329D6">
      <w:pPr>
        <w:pStyle w:val="ListParagraph"/>
        <w:numPr>
          <w:ilvl w:val="0"/>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Registration Module:</w:t>
      </w:r>
    </w:p>
    <w:p w14:paraId="737B6B1F"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user should be able to register to access the application.</w:t>
      </w:r>
    </w:p>
    <w:p w14:paraId="60C98AFB" w14:textId="0349810C"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Registration details at a minimum should include First Name, Last Name, E</w:t>
      </w:r>
      <w:ins w:id="73" w:author="Scott Barrett" w:date="2019-11-26T13:47:00Z">
        <w:r w:rsidR="004E322B">
          <w:rPr>
            <w:rFonts w:ascii="Times New Roman" w:hAnsi="Times New Roman"/>
            <w:sz w:val="24"/>
            <w:szCs w:val="24"/>
          </w:rPr>
          <w:t>-</w:t>
        </w:r>
      </w:ins>
      <w:r w:rsidRPr="00C10AA7">
        <w:rPr>
          <w:rFonts w:ascii="Times New Roman" w:hAnsi="Times New Roman"/>
          <w:sz w:val="24"/>
          <w:szCs w:val="24"/>
        </w:rPr>
        <w:t>mail Address, Phone Number, and Login Credentials (Username and Password).</w:t>
      </w:r>
    </w:p>
    <w:p w14:paraId="2EE5AFCD" w14:textId="1549EDEF"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Initial persistence will use a file or Java hashmap to save the Registration details. The file or Java hashmap will be replace</w:t>
      </w:r>
      <w:r w:rsidR="006339AE">
        <w:rPr>
          <w:rFonts w:ascii="Times New Roman" w:hAnsi="Times New Roman"/>
          <w:sz w:val="24"/>
          <w:szCs w:val="24"/>
        </w:rPr>
        <w:t>d</w:t>
      </w:r>
      <w:r w:rsidRPr="00C10AA7">
        <w:rPr>
          <w:rFonts w:ascii="Times New Roman" w:hAnsi="Times New Roman"/>
          <w:sz w:val="24"/>
          <w:szCs w:val="24"/>
        </w:rPr>
        <w:t xml:space="preserve"> in Milestone 4 with the JDBC API and a database.</w:t>
      </w:r>
    </w:p>
    <w:p w14:paraId="3C962589"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The Registration pages should leverage common Facelets.</w:t>
      </w:r>
    </w:p>
    <w:p w14:paraId="672ADF58"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User Object Model should be designed and implemented.</w:t>
      </w:r>
    </w:p>
    <w:p w14:paraId="72C7265B"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 Database Model should be designed and implemented.</w:t>
      </w:r>
    </w:p>
    <w:p w14:paraId="5D1766C5" w14:textId="77777777" w:rsidR="009D4651" w:rsidRPr="00C10AA7" w:rsidRDefault="009D4651" w:rsidP="007329D6">
      <w:pPr>
        <w:pStyle w:val="ListParagraph"/>
        <w:numPr>
          <w:ilvl w:val="1"/>
          <w:numId w:val="8"/>
        </w:numPr>
        <w:spacing w:after="0" w:line="240" w:lineRule="auto"/>
        <w:contextualSpacing w:val="0"/>
        <w:rPr>
          <w:rFonts w:ascii="Times New Roman" w:hAnsi="Times New Roman"/>
          <w:sz w:val="24"/>
          <w:szCs w:val="24"/>
        </w:rPr>
      </w:pPr>
      <w:r w:rsidRPr="00C10AA7">
        <w:rPr>
          <w:rFonts w:ascii="Times New Roman" w:hAnsi="Times New Roman"/>
          <w:sz w:val="24"/>
          <w:szCs w:val="24"/>
        </w:rPr>
        <w:t>All data entered by the user must be validated and provide proper error messages enabling the user to easily correct the data.</w:t>
      </w:r>
    </w:p>
    <w:p w14:paraId="63C3085F" w14:textId="77777777" w:rsidR="00541B4F" w:rsidRPr="002928E2" w:rsidRDefault="00541B4F" w:rsidP="007329D6">
      <w:pPr>
        <w:pStyle w:val="ListParagraph"/>
        <w:numPr>
          <w:ilvl w:val="0"/>
          <w:numId w:val="8"/>
        </w:numPr>
        <w:spacing w:after="0" w:line="240" w:lineRule="auto"/>
        <w:contextualSpacing w:val="0"/>
        <w:rPr>
          <w:rFonts w:ascii="Times New Roman" w:hAnsi="Times New Roman"/>
          <w:sz w:val="24"/>
          <w:szCs w:val="24"/>
        </w:rPr>
      </w:pPr>
      <w:r w:rsidRPr="002928E2">
        <w:rPr>
          <w:rFonts w:ascii="Times New Roman" w:hAnsi="Times New Roman"/>
          <w:sz w:val="24"/>
          <w:szCs w:val="24"/>
        </w:rPr>
        <w:lastRenderedPageBreak/>
        <w:t>Login Module:</w:t>
      </w:r>
    </w:p>
    <w:p w14:paraId="4C251AD3" w14:textId="77777777" w:rsidR="00541B4F" w:rsidRPr="002928E2" w:rsidRDefault="00541B4F" w:rsidP="007329D6">
      <w:pPr>
        <w:pStyle w:val="ListParagraph"/>
        <w:numPr>
          <w:ilvl w:val="1"/>
          <w:numId w:val="9"/>
        </w:numPr>
        <w:tabs>
          <w:tab w:val="left" w:pos="720"/>
        </w:tabs>
        <w:spacing w:after="0" w:line="240" w:lineRule="auto"/>
        <w:contextualSpacing w:val="0"/>
        <w:rPr>
          <w:rFonts w:ascii="Times New Roman" w:hAnsi="Times New Roman"/>
          <w:sz w:val="24"/>
          <w:szCs w:val="24"/>
        </w:rPr>
      </w:pPr>
      <w:r w:rsidRPr="002928E2">
        <w:rPr>
          <w:rFonts w:ascii="Times New Roman" w:hAnsi="Times New Roman"/>
          <w:sz w:val="24"/>
          <w:szCs w:val="24"/>
        </w:rPr>
        <w:t>Initial Login Module will use the database to authenticate the user.</w:t>
      </w:r>
    </w:p>
    <w:p w14:paraId="1FA30814" w14:textId="77777777" w:rsidR="003C5BC2" w:rsidRPr="003C5BC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Initially the credential data will just be saved to a User class to authenticate the user. Later in Milestone 4 the authentication will be done using the JDBC API and a database.</w:t>
      </w:r>
    </w:p>
    <w:p w14:paraId="4C79BD5C" w14:textId="697741E4" w:rsidR="003C5BC2" w:rsidRPr="003C5BC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 xml:space="preserve">Security will </w:t>
      </w:r>
      <w:del w:id="74" w:author="Scott Barrett" w:date="2019-11-26T13:52:00Z">
        <w:r w:rsidRPr="003C5BC2" w:rsidDel="00253423">
          <w:rPr>
            <w:rFonts w:ascii="Times New Roman" w:hAnsi="Times New Roman"/>
            <w:sz w:val="24"/>
            <w:szCs w:val="24"/>
          </w:rPr>
          <w:delText>re-implemented</w:delText>
        </w:r>
      </w:del>
      <w:ins w:id="75" w:author="Scott Barrett" w:date="2019-11-26T13:52:00Z">
        <w:r w:rsidR="00253423" w:rsidRPr="003C5BC2">
          <w:rPr>
            <w:rFonts w:ascii="Times New Roman" w:hAnsi="Times New Roman"/>
            <w:sz w:val="24"/>
            <w:szCs w:val="24"/>
          </w:rPr>
          <w:t>be re-implemented</w:t>
        </w:r>
      </w:ins>
      <w:r w:rsidRPr="003C5BC2">
        <w:rPr>
          <w:rFonts w:ascii="Times New Roman" w:hAnsi="Times New Roman"/>
          <w:sz w:val="24"/>
          <w:szCs w:val="24"/>
        </w:rPr>
        <w:t xml:space="preserve"> as part of Milestone 6.</w:t>
      </w:r>
    </w:p>
    <w:p w14:paraId="6BDDDC64" w14:textId="756240F2" w:rsidR="00541B4F" w:rsidRPr="002928E2" w:rsidRDefault="003C5BC2" w:rsidP="007329D6">
      <w:pPr>
        <w:pStyle w:val="ListParagraph"/>
        <w:numPr>
          <w:ilvl w:val="2"/>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It is not required to securely protect any pages in the application.</w:t>
      </w:r>
    </w:p>
    <w:p w14:paraId="17E4D2B8"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The Login pages should leverage common Facelets.</w:t>
      </w:r>
    </w:p>
    <w:p w14:paraId="40748E26"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A Principle Object Model should be designed and implemented.</w:t>
      </w:r>
    </w:p>
    <w:p w14:paraId="527E0F36" w14:textId="77777777" w:rsidR="003C5BC2" w:rsidRPr="003C5BC2" w:rsidRDefault="003C5BC2" w:rsidP="007329D6">
      <w:pPr>
        <w:pStyle w:val="ListParagraph"/>
        <w:numPr>
          <w:ilvl w:val="1"/>
          <w:numId w:val="9"/>
        </w:numPr>
        <w:tabs>
          <w:tab w:val="left" w:pos="1080"/>
        </w:tabs>
        <w:spacing w:after="0" w:line="240" w:lineRule="auto"/>
        <w:contextualSpacing w:val="0"/>
        <w:rPr>
          <w:rFonts w:ascii="Times New Roman" w:hAnsi="Times New Roman"/>
          <w:sz w:val="24"/>
          <w:szCs w:val="24"/>
        </w:rPr>
      </w:pPr>
      <w:r w:rsidRPr="003C5BC2">
        <w:rPr>
          <w:rFonts w:ascii="Times New Roman" w:hAnsi="Times New Roman"/>
          <w:sz w:val="24"/>
          <w:szCs w:val="24"/>
        </w:rPr>
        <w:t>A Database Model should be designed and implemented.</w:t>
      </w:r>
    </w:p>
    <w:p w14:paraId="76AC804B" w14:textId="491A686D" w:rsidR="00541B4F" w:rsidRPr="002928E2" w:rsidRDefault="003C5BC2" w:rsidP="007329D6">
      <w:pPr>
        <w:pStyle w:val="ListParagraph"/>
        <w:numPr>
          <w:ilvl w:val="1"/>
          <w:numId w:val="9"/>
        </w:numPr>
        <w:spacing w:after="0" w:line="240" w:lineRule="auto"/>
        <w:contextualSpacing w:val="0"/>
        <w:rPr>
          <w:rFonts w:ascii="Times New Roman" w:hAnsi="Times New Roman"/>
          <w:sz w:val="24"/>
          <w:szCs w:val="24"/>
        </w:rPr>
      </w:pPr>
      <w:r w:rsidRPr="003C5BC2">
        <w:rPr>
          <w:rFonts w:ascii="Times New Roman" w:hAnsi="Times New Roman"/>
          <w:sz w:val="24"/>
          <w:szCs w:val="24"/>
        </w:rPr>
        <w:t>Once the user is logged in the main "product" page should be displayed and the menu system be dynamically updated to reflect the logged in state of the application.</w:t>
      </w:r>
    </w:p>
    <w:p w14:paraId="245277EF" w14:textId="77777777" w:rsidR="009D4651" w:rsidRPr="000C1138" w:rsidRDefault="009D4651" w:rsidP="003C5BC2">
      <w:pPr>
        <w:spacing w:before="120" w:after="0"/>
        <w:rPr>
          <w:bCs/>
          <w:szCs w:val="24"/>
        </w:rPr>
      </w:pPr>
      <w:r w:rsidRPr="000C1138">
        <w:rPr>
          <w:bCs/>
          <w:szCs w:val="24"/>
        </w:rPr>
        <w:t>It is expected that the team will perform peer code reviews on all code.</w:t>
      </w:r>
    </w:p>
    <w:p w14:paraId="0ACFDBA0" w14:textId="77777777" w:rsidR="009D4651" w:rsidRPr="000C1138" w:rsidRDefault="009D4651" w:rsidP="00541B4F">
      <w:pPr>
        <w:spacing w:before="120" w:after="0"/>
        <w:rPr>
          <w:bCs/>
          <w:szCs w:val="24"/>
        </w:rPr>
      </w:pPr>
      <w:r w:rsidRPr="000C1138">
        <w:rPr>
          <w:bCs/>
          <w:szCs w:val="24"/>
        </w:rPr>
        <w:t xml:space="preserve">It is expected that the team will fully document all code modules, classes, methods, and use inline comments for all code. </w:t>
      </w:r>
    </w:p>
    <w:p w14:paraId="63294DC2" w14:textId="77777777" w:rsidR="009D4651" w:rsidRPr="000C1138" w:rsidRDefault="009D4651" w:rsidP="009D4651">
      <w:pPr>
        <w:spacing w:before="120" w:after="0"/>
        <w:rPr>
          <w:bCs/>
          <w:szCs w:val="24"/>
        </w:rPr>
      </w:pPr>
      <w:r w:rsidRPr="000C1138">
        <w:rPr>
          <w:bCs/>
          <w:szCs w:val="24"/>
        </w:rPr>
        <w:t>It is expected that the team will meet with the instructor if there are project management issues.</w:t>
      </w:r>
    </w:p>
    <w:p w14:paraId="4298F400" w14:textId="77777777" w:rsidR="009D4651" w:rsidRPr="00DC0D71" w:rsidRDefault="009D4651" w:rsidP="009D4651">
      <w:pPr>
        <w:spacing w:before="120" w:after="0"/>
        <w:rPr>
          <w:b/>
        </w:rPr>
      </w:pPr>
      <w:r w:rsidRPr="00DC0D71">
        <w:rPr>
          <w:b/>
          <w:u w:val="single"/>
        </w:rPr>
        <w:t>Deliverables</w:t>
      </w:r>
      <w:r w:rsidRPr="00DC0D71">
        <w:rPr>
          <w:b/>
        </w:rPr>
        <w:t>:</w:t>
      </w:r>
    </w:p>
    <w:p w14:paraId="510AFFCA" w14:textId="249DF0A3" w:rsidR="00062B0A" w:rsidRDefault="00062B0A" w:rsidP="009D4651">
      <w:pPr>
        <w:spacing w:before="120" w:after="0"/>
        <w:rPr>
          <w:szCs w:val="24"/>
        </w:rPr>
      </w:pPr>
      <w:r w:rsidRPr="00062B0A">
        <w:rPr>
          <w:szCs w:val="24"/>
        </w:rPr>
        <w:t>Submit the following to the learning management system:</w:t>
      </w:r>
    </w:p>
    <w:p w14:paraId="00D58CC1" w14:textId="2E03D687" w:rsidR="009D4651" w:rsidRPr="00DC0D71" w:rsidRDefault="00541B4F" w:rsidP="009D4651">
      <w:pPr>
        <w:spacing w:before="120" w:after="0"/>
        <w:rPr>
          <w:szCs w:val="24"/>
        </w:rPr>
      </w:pPr>
      <w:r>
        <w:rPr>
          <w:szCs w:val="24"/>
        </w:rPr>
        <w:t>An u</w:t>
      </w:r>
      <w:r w:rsidR="009D4651" w:rsidRPr="00DC0D71">
        <w:rPr>
          <w:szCs w:val="24"/>
        </w:rPr>
        <w:t xml:space="preserve">pdated </w:t>
      </w:r>
      <w:r w:rsidR="009D4651">
        <w:rPr>
          <w:szCs w:val="24"/>
        </w:rPr>
        <w:t>“</w:t>
      </w:r>
      <w:r w:rsidR="009D4651" w:rsidRPr="00DC0D71">
        <w:rPr>
          <w:szCs w:val="24"/>
        </w:rPr>
        <w:t>Design Report</w:t>
      </w:r>
      <w:r w:rsidR="009D4651">
        <w:rPr>
          <w:szCs w:val="24"/>
        </w:rPr>
        <w:t>,”</w:t>
      </w:r>
      <w:r w:rsidR="009D4651" w:rsidRPr="00DC0D71">
        <w:rPr>
          <w:szCs w:val="24"/>
        </w:rPr>
        <w:t xml:space="preserve"> </w:t>
      </w:r>
      <w:r w:rsidR="00062B0A">
        <w:rPr>
          <w:szCs w:val="24"/>
        </w:rPr>
        <w:t xml:space="preserve">started in Project 1, </w:t>
      </w:r>
      <w:r w:rsidR="009D4651" w:rsidRPr="00DC0D71">
        <w:rPr>
          <w:szCs w:val="24"/>
        </w:rPr>
        <w:t>with the following sections completed:</w:t>
      </w:r>
    </w:p>
    <w:p w14:paraId="1B85790B"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Cover page with list of tasks completed.</w:t>
      </w:r>
    </w:p>
    <w:p w14:paraId="6A8165EC"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Planning documentation: task list/schedule or Scrum artifacts.</w:t>
      </w:r>
    </w:p>
    <w:p w14:paraId="01300CA8" w14:textId="77777777" w:rsidR="009D4651" w:rsidRPr="003C5BC2" w:rsidRDefault="009D4651" w:rsidP="007329D6">
      <w:pPr>
        <w:pStyle w:val="ListParagraph"/>
        <w:numPr>
          <w:ilvl w:val="0"/>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Design documentation:</w:t>
      </w:r>
    </w:p>
    <w:p w14:paraId="2B6232D8"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General Technical Approach</w:t>
      </w:r>
    </w:p>
    <w:p w14:paraId="71454994"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Key Technical Decisions</w:t>
      </w:r>
    </w:p>
    <w:p w14:paraId="0A24B88E"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Install or Configuration Instructions</w:t>
      </w:r>
    </w:p>
    <w:p w14:paraId="3DC8CC2B"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Known Issues</w:t>
      </w:r>
    </w:p>
    <w:p w14:paraId="5B4D6A62"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Risks</w:t>
      </w:r>
    </w:p>
    <w:p w14:paraId="43F7067F"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Sitemap Diagram</w:t>
      </w:r>
    </w:p>
    <w:p w14:paraId="76C10841"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User Interface Diagrams</w:t>
      </w:r>
    </w:p>
    <w:p w14:paraId="6666A8D0"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ER Diagram</w:t>
      </w:r>
    </w:p>
    <w:p w14:paraId="0B670F81"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DDL Scripts</w:t>
      </w:r>
    </w:p>
    <w:p w14:paraId="0BCA7679" w14:textId="77777777" w:rsidR="009D4651" w:rsidRPr="003C5BC2" w:rsidRDefault="009D4651" w:rsidP="007329D6">
      <w:pPr>
        <w:pStyle w:val="ListParagraph"/>
        <w:numPr>
          <w:ilvl w:val="1"/>
          <w:numId w:val="12"/>
        </w:numPr>
        <w:spacing w:after="0" w:line="240" w:lineRule="auto"/>
        <w:contextualSpacing w:val="0"/>
        <w:rPr>
          <w:rFonts w:ascii="Times New Roman" w:hAnsi="Times New Roman"/>
          <w:sz w:val="24"/>
          <w:szCs w:val="24"/>
        </w:rPr>
      </w:pPr>
      <w:r w:rsidRPr="003C5BC2">
        <w:rPr>
          <w:rFonts w:ascii="Times New Roman" w:hAnsi="Times New Roman"/>
          <w:sz w:val="24"/>
          <w:szCs w:val="24"/>
        </w:rPr>
        <w:t>Class Diagrams (for all Object Models)</w:t>
      </w:r>
    </w:p>
    <w:p w14:paraId="4DE6BC4A" w14:textId="1D8CD73D" w:rsidR="009D4651" w:rsidRPr="00DC0D71" w:rsidRDefault="00062B0A" w:rsidP="009D4651">
      <w:pPr>
        <w:spacing w:before="120" w:after="0"/>
        <w:rPr>
          <w:szCs w:val="24"/>
        </w:rPr>
      </w:pPr>
      <w:r>
        <w:rPr>
          <w:szCs w:val="24"/>
        </w:rPr>
        <w:t>A</w:t>
      </w:r>
      <w:r w:rsidR="009D4651" w:rsidRPr="00DC0D71">
        <w:rPr>
          <w:szCs w:val="24"/>
        </w:rPr>
        <w:t xml:space="preserve">ll code in </w:t>
      </w:r>
      <w:r w:rsidR="00802E08">
        <w:rPr>
          <w:szCs w:val="24"/>
        </w:rPr>
        <w:t>GitHub</w:t>
      </w:r>
      <w:r w:rsidR="009D4651" w:rsidRPr="00DC0D71">
        <w:rPr>
          <w:szCs w:val="24"/>
        </w:rPr>
        <w:t>.</w:t>
      </w:r>
    </w:p>
    <w:p w14:paraId="27D23F1F" w14:textId="04A7DACF" w:rsidR="009D4651" w:rsidRPr="00B10655" w:rsidRDefault="00D83E9A" w:rsidP="009D4651">
      <w:pPr>
        <w:spacing w:before="120" w:after="0"/>
        <w:rPr>
          <w:szCs w:val="24"/>
        </w:rPr>
      </w:pPr>
      <w:r>
        <w:rPr>
          <w:szCs w:val="24"/>
        </w:rPr>
        <w:t>A</w:t>
      </w:r>
      <w:r w:rsidR="009D4651">
        <w:rPr>
          <w:szCs w:val="24"/>
        </w:rPr>
        <w:t xml:space="preserve">ll </w:t>
      </w:r>
      <w:r w:rsidR="009D4651" w:rsidRPr="00B10655">
        <w:rPr>
          <w:szCs w:val="24"/>
        </w:rPr>
        <w:t xml:space="preserve">code as a zip file </w:t>
      </w:r>
      <w:r w:rsidR="009D4651" w:rsidRPr="00DC0D71">
        <w:rPr>
          <w:szCs w:val="24"/>
        </w:rPr>
        <w:t>to LoudCloud.</w:t>
      </w:r>
    </w:p>
    <w:p w14:paraId="3ECFFF6F" w14:textId="158E41C8" w:rsidR="009D4651" w:rsidRPr="003C5BC2" w:rsidRDefault="009D4651" w:rsidP="003C5BC2">
      <w:pPr>
        <w:spacing w:before="120" w:after="0"/>
        <w:rPr>
          <w:bCs/>
          <w:szCs w:val="24"/>
        </w:rPr>
      </w:pPr>
      <w:r w:rsidRPr="003C5BC2">
        <w:rPr>
          <w:b/>
          <w:szCs w:val="24"/>
        </w:rPr>
        <w:lastRenderedPageBreak/>
        <w:t>Milestone 2 Project Scoring Guide</w:t>
      </w:r>
    </w:p>
    <w:p w14:paraId="049E8E4F" w14:textId="2C543302" w:rsidR="009D4651" w:rsidRPr="009D4651" w:rsidRDefault="009D4651" w:rsidP="009D4651">
      <w:pPr>
        <w:pStyle w:val="Heading1"/>
        <w:rPr>
          <w:rFonts w:ascii="Times New Roman" w:hAnsi="Times New Roman" w:cs="Times New Roman"/>
          <w:sz w:val="28"/>
          <w:szCs w:val="28"/>
        </w:rPr>
      </w:pPr>
      <w:bookmarkStart w:id="76" w:name="_Toc519149622"/>
      <w:r w:rsidRPr="009D4651">
        <w:rPr>
          <w:rFonts w:ascii="Times New Roman" w:hAnsi="Times New Roman" w:cs="Times New Roman"/>
          <w:sz w:val="28"/>
          <w:szCs w:val="28"/>
        </w:rPr>
        <w:t>Milestone 3 Project</w:t>
      </w:r>
      <w:bookmarkEnd w:id="76"/>
      <w:r w:rsidR="00DA0566" w:rsidRPr="00DA0566">
        <w:rPr>
          <w:rFonts w:ascii="Times New Roman" w:hAnsi="Times New Roman" w:cs="Times New Roman"/>
          <w:sz w:val="28"/>
          <w:szCs w:val="28"/>
        </w:rPr>
        <w:t xml:space="preserve"> </w:t>
      </w:r>
    </w:p>
    <w:p w14:paraId="1B6032EB" w14:textId="362E9B85" w:rsidR="0071326C" w:rsidRPr="0071326C" w:rsidRDefault="0071326C" w:rsidP="0071326C">
      <w:pPr>
        <w:spacing w:before="120" w:after="0"/>
        <w:rPr>
          <w:szCs w:val="24"/>
        </w:rPr>
      </w:pPr>
      <w:r w:rsidRPr="0071326C">
        <w:rPr>
          <w:rFonts w:eastAsia="Arial Unicode MS"/>
          <w:color w:val="000000"/>
          <w:szCs w:val="24"/>
          <w:bdr w:val="nil"/>
          <w:lang w:bidi="he-IL"/>
        </w:rPr>
        <w:t xml:space="preserve">In this assignment, students will continue to design and build their application adding </w:t>
      </w:r>
      <w:r w:rsidR="0007088B">
        <w:t>a Product Creation Module.</w:t>
      </w:r>
    </w:p>
    <w:p w14:paraId="548E12F9" w14:textId="77777777" w:rsidR="0071326C" w:rsidRPr="0071326C" w:rsidRDefault="0071326C" w:rsidP="0071326C">
      <w:pPr>
        <w:spacing w:before="120" w:after="0"/>
        <w:rPr>
          <w:b/>
          <w:szCs w:val="24"/>
        </w:rPr>
      </w:pPr>
      <w:r w:rsidRPr="0071326C">
        <w:rPr>
          <w:b/>
          <w:szCs w:val="24"/>
        </w:rPr>
        <w:t>Execution</w:t>
      </w:r>
    </w:p>
    <w:p w14:paraId="697ABDBC" w14:textId="77777777" w:rsidR="0071326C" w:rsidRPr="0071326C" w:rsidRDefault="0071326C" w:rsidP="0071326C">
      <w:pPr>
        <w:spacing w:before="120" w:after="0"/>
        <w:rPr>
          <w:szCs w:val="24"/>
        </w:rPr>
      </w:pPr>
      <w:r w:rsidRPr="0071326C">
        <w:rPr>
          <w:szCs w:val="24"/>
        </w:rPr>
        <w:t>Execute this assignment according to the following guidelines:</w:t>
      </w:r>
    </w:p>
    <w:p w14:paraId="24CDC8FD" w14:textId="77777777" w:rsidR="0071326C" w:rsidRPr="0071326C" w:rsidRDefault="0071326C" w:rsidP="007329D6">
      <w:pPr>
        <w:numPr>
          <w:ilvl w:val="0"/>
          <w:numId w:val="13"/>
        </w:numPr>
        <w:spacing w:before="120" w:after="0"/>
        <w:rPr>
          <w:szCs w:val="24"/>
        </w:rPr>
      </w:pPr>
      <w:r w:rsidRPr="0071326C">
        <w:rPr>
          <w:szCs w:val="24"/>
        </w:rPr>
        <w:t>Review requirements within the Project Overview.</w:t>
      </w:r>
    </w:p>
    <w:p w14:paraId="2ADE3EBD" w14:textId="77777777" w:rsidR="009D4651" w:rsidRPr="0071326C" w:rsidRDefault="009D4651" w:rsidP="007329D6">
      <w:pPr>
        <w:numPr>
          <w:ilvl w:val="0"/>
          <w:numId w:val="13"/>
        </w:numPr>
        <w:spacing w:before="120" w:after="0"/>
        <w:rPr>
          <w:szCs w:val="24"/>
        </w:rPr>
      </w:pPr>
      <w:r w:rsidRPr="0071326C">
        <w:rPr>
          <w:szCs w:val="24"/>
        </w:rPr>
        <w:t>Main Application Module:</w:t>
      </w:r>
    </w:p>
    <w:p w14:paraId="2B19A1A4" w14:textId="77777777" w:rsidR="009D4651" w:rsidRPr="0071326C" w:rsidRDefault="009D4651" w:rsidP="007329D6">
      <w:pPr>
        <w:numPr>
          <w:ilvl w:val="1"/>
          <w:numId w:val="13"/>
        </w:numPr>
        <w:spacing w:before="120" w:after="0"/>
        <w:rPr>
          <w:szCs w:val="24"/>
        </w:rPr>
      </w:pPr>
      <w:r w:rsidRPr="0071326C">
        <w:rPr>
          <w:szCs w:val="24"/>
        </w:rPr>
        <w:t>The main application at this point should have final styles, fonts, colors, and overall application theme implemented that will be used for the remaining milestone deliverables.</w:t>
      </w:r>
    </w:p>
    <w:p w14:paraId="115AE746" w14:textId="77777777" w:rsidR="009D4651" w:rsidRPr="0071326C" w:rsidRDefault="009D4651" w:rsidP="007329D6">
      <w:pPr>
        <w:numPr>
          <w:ilvl w:val="0"/>
          <w:numId w:val="13"/>
        </w:numPr>
        <w:spacing w:before="120" w:after="0"/>
        <w:rPr>
          <w:szCs w:val="24"/>
        </w:rPr>
      </w:pPr>
      <w:r w:rsidRPr="0071326C">
        <w:rPr>
          <w:szCs w:val="24"/>
        </w:rPr>
        <w:t>Login Module:</w:t>
      </w:r>
    </w:p>
    <w:p w14:paraId="676721F9" w14:textId="00C486F9" w:rsidR="009D4651" w:rsidRPr="0071326C" w:rsidRDefault="009D4651" w:rsidP="007329D6">
      <w:pPr>
        <w:numPr>
          <w:ilvl w:val="1"/>
          <w:numId w:val="13"/>
        </w:numPr>
        <w:spacing w:before="120" w:after="0"/>
        <w:rPr>
          <w:szCs w:val="24"/>
        </w:rPr>
      </w:pPr>
      <w:r w:rsidRPr="0071326C">
        <w:rPr>
          <w:szCs w:val="24"/>
        </w:rPr>
        <w:t xml:space="preserve">Module should be refactored to use </w:t>
      </w:r>
      <w:del w:id="77" w:author="Scott Barrett" w:date="2019-11-26T13:39:00Z">
        <w:r w:rsidRPr="0071326C" w:rsidDel="004E322B">
          <w:rPr>
            <w:szCs w:val="24"/>
          </w:rPr>
          <w:delText>EJB's</w:delText>
        </w:r>
      </w:del>
      <w:ins w:id="78" w:author="Scott Barrett" w:date="2019-11-26T13:39:00Z">
        <w:r w:rsidR="004E322B">
          <w:rPr>
            <w:szCs w:val="24"/>
          </w:rPr>
          <w:t>EJBs</w:t>
        </w:r>
      </w:ins>
      <w:r w:rsidRPr="0071326C">
        <w:rPr>
          <w:szCs w:val="24"/>
        </w:rPr>
        <w:t>.</w:t>
      </w:r>
    </w:p>
    <w:p w14:paraId="7A8F3A79" w14:textId="77777777" w:rsidR="009D4651" w:rsidRPr="0071326C" w:rsidRDefault="009D4651" w:rsidP="007329D6">
      <w:pPr>
        <w:numPr>
          <w:ilvl w:val="0"/>
          <w:numId w:val="13"/>
        </w:numPr>
        <w:spacing w:before="120" w:after="0"/>
        <w:rPr>
          <w:szCs w:val="24"/>
        </w:rPr>
      </w:pPr>
      <w:r w:rsidRPr="0071326C">
        <w:rPr>
          <w:szCs w:val="24"/>
        </w:rPr>
        <w:t>Registration Module:</w:t>
      </w:r>
    </w:p>
    <w:p w14:paraId="63C33F2C" w14:textId="0E7A9BFC" w:rsidR="009D4651" w:rsidRPr="0071326C" w:rsidRDefault="009D4651" w:rsidP="007329D6">
      <w:pPr>
        <w:numPr>
          <w:ilvl w:val="1"/>
          <w:numId w:val="13"/>
        </w:numPr>
        <w:spacing w:before="120" w:after="0"/>
        <w:rPr>
          <w:szCs w:val="24"/>
        </w:rPr>
      </w:pPr>
      <w:r w:rsidRPr="0071326C">
        <w:rPr>
          <w:szCs w:val="24"/>
        </w:rPr>
        <w:t xml:space="preserve">Module should be refactored to use </w:t>
      </w:r>
      <w:del w:id="79" w:author="Scott Barrett" w:date="2019-11-26T13:39:00Z">
        <w:r w:rsidRPr="0071326C" w:rsidDel="004E322B">
          <w:rPr>
            <w:szCs w:val="24"/>
          </w:rPr>
          <w:delText>EJB's</w:delText>
        </w:r>
      </w:del>
      <w:ins w:id="80" w:author="Scott Barrett" w:date="2019-11-26T13:39:00Z">
        <w:r w:rsidR="004E322B">
          <w:rPr>
            <w:szCs w:val="24"/>
          </w:rPr>
          <w:t>EJBs</w:t>
        </w:r>
      </w:ins>
      <w:r w:rsidRPr="0071326C">
        <w:rPr>
          <w:szCs w:val="24"/>
        </w:rPr>
        <w:t>.</w:t>
      </w:r>
    </w:p>
    <w:p w14:paraId="545B67B4" w14:textId="77777777" w:rsidR="009D4651" w:rsidRPr="0071326C" w:rsidRDefault="009D4651" w:rsidP="007329D6">
      <w:pPr>
        <w:numPr>
          <w:ilvl w:val="0"/>
          <w:numId w:val="13"/>
        </w:numPr>
        <w:spacing w:before="120" w:after="0"/>
        <w:rPr>
          <w:szCs w:val="24"/>
        </w:rPr>
      </w:pPr>
      <w:r w:rsidRPr="0071326C">
        <w:rPr>
          <w:szCs w:val="24"/>
        </w:rPr>
        <w:t>Product Creation Module:</w:t>
      </w:r>
    </w:p>
    <w:p w14:paraId="51A653BC" w14:textId="1C69AEC8" w:rsidR="009D4651" w:rsidRPr="0071326C" w:rsidRDefault="009D4651" w:rsidP="007329D6">
      <w:pPr>
        <w:numPr>
          <w:ilvl w:val="1"/>
          <w:numId w:val="13"/>
        </w:numPr>
        <w:spacing w:before="120" w:after="0"/>
        <w:rPr>
          <w:szCs w:val="24"/>
        </w:rPr>
      </w:pPr>
      <w:r w:rsidRPr="0071326C">
        <w:rPr>
          <w:szCs w:val="24"/>
        </w:rPr>
        <w:t>The menu system should allow a user to create a new "product</w:t>
      </w:r>
      <w:ins w:id="81" w:author="Scott Barrett" w:date="2019-11-26T13:49:00Z">
        <w:r w:rsidR="00253423">
          <w:rPr>
            <w:szCs w:val="24"/>
          </w:rPr>
          <w:t>.</w:t>
        </w:r>
      </w:ins>
      <w:r w:rsidRPr="0071326C">
        <w:rPr>
          <w:szCs w:val="24"/>
        </w:rPr>
        <w:t>"</w:t>
      </w:r>
      <w:del w:id="82" w:author="Scott Barrett" w:date="2019-11-26T13:49:00Z">
        <w:r w:rsidRPr="0071326C" w:rsidDel="00253423">
          <w:rPr>
            <w:szCs w:val="24"/>
          </w:rPr>
          <w:delText>.</w:delText>
        </w:r>
      </w:del>
    </w:p>
    <w:p w14:paraId="74E729FC" w14:textId="77777777" w:rsidR="009D4651" w:rsidRPr="0071326C" w:rsidRDefault="009D4651" w:rsidP="007329D6">
      <w:pPr>
        <w:numPr>
          <w:ilvl w:val="1"/>
          <w:numId w:val="13"/>
        </w:numPr>
        <w:spacing w:before="120" w:after="0"/>
        <w:rPr>
          <w:szCs w:val="24"/>
        </w:rPr>
      </w:pPr>
      <w:r w:rsidRPr="0071326C">
        <w:rPr>
          <w:szCs w:val="24"/>
        </w:rPr>
        <w:t>A Product Creation Module implemented using the appropriate JSF controls and data validation.</w:t>
      </w:r>
    </w:p>
    <w:p w14:paraId="6342AED1" w14:textId="77777777" w:rsidR="009D4651" w:rsidRPr="0071326C" w:rsidRDefault="009D4651" w:rsidP="007329D6">
      <w:pPr>
        <w:numPr>
          <w:ilvl w:val="1"/>
          <w:numId w:val="13"/>
        </w:numPr>
        <w:spacing w:before="120" w:after="0"/>
        <w:rPr>
          <w:szCs w:val="24"/>
        </w:rPr>
      </w:pPr>
      <w:r w:rsidRPr="0071326C">
        <w:rPr>
          <w:szCs w:val="24"/>
        </w:rPr>
        <w:t>A Product Object Model should be designed and implemented.</w:t>
      </w:r>
    </w:p>
    <w:p w14:paraId="103974F3" w14:textId="77777777" w:rsidR="009D4651" w:rsidRPr="0071326C" w:rsidRDefault="009D4651" w:rsidP="007329D6">
      <w:pPr>
        <w:numPr>
          <w:ilvl w:val="1"/>
          <w:numId w:val="13"/>
        </w:numPr>
        <w:spacing w:before="120" w:after="0"/>
        <w:rPr>
          <w:szCs w:val="24"/>
        </w:rPr>
      </w:pPr>
      <w:r w:rsidRPr="0071326C">
        <w:rPr>
          <w:szCs w:val="24"/>
        </w:rPr>
        <w:t>A Database Model should be designed and implemented.</w:t>
      </w:r>
    </w:p>
    <w:p w14:paraId="07484CC5" w14:textId="77777777" w:rsidR="009D4651" w:rsidRPr="0071326C" w:rsidRDefault="009D4651" w:rsidP="00D83E9A">
      <w:pPr>
        <w:spacing w:before="120" w:after="0"/>
        <w:rPr>
          <w:szCs w:val="24"/>
        </w:rPr>
      </w:pPr>
      <w:r w:rsidRPr="0071326C">
        <w:rPr>
          <w:szCs w:val="24"/>
        </w:rPr>
        <w:t>It is expected that the team will perform peer code reviews on all code.</w:t>
      </w:r>
    </w:p>
    <w:p w14:paraId="7BB5E7C5" w14:textId="77777777" w:rsidR="009D4651" w:rsidRPr="00377213" w:rsidRDefault="009D4651" w:rsidP="00D83E9A">
      <w:pPr>
        <w:spacing w:before="120" w:after="0"/>
        <w:rPr>
          <w:bCs/>
          <w:szCs w:val="24"/>
        </w:rPr>
      </w:pPr>
      <w:r w:rsidRPr="00377213">
        <w:rPr>
          <w:bCs/>
          <w:szCs w:val="24"/>
        </w:rPr>
        <w:t>It is expected that the team will fully document all code modules, classes, methods, and use inline comments for all code.</w:t>
      </w:r>
    </w:p>
    <w:p w14:paraId="0C897857" w14:textId="77777777" w:rsidR="009D4651" w:rsidRPr="00377213" w:rsidRDefault="009D4651" w:rsidP="00D83E9A">
      <w:pPr>
        <w:spacing w:before="120" w:after="0"/>
        <w:rPr>
          <w:bCs/>
          <w:szCs w:val="24"/>
        </w:rPr>
      </w:pPr>
      <w:r w:rsidRPr="00377213">
        <w:rPr>
          <w:bCs/>
          <w:szCs w:val="24"/>
        </w:rPr>
        <w:t>It is expected that the team will meet with the instructor if there are project management issues.</w:t>
      </w:r>
    </w:p>
    <w:p w14:paraId="10DA5A2E" w14:textId="77777777" w:rsidR="009D4651" w:rsidRPr="00377213" w:rsidRDefault="009D4651" w:rsidP="00D83E9A">
      <w:pPr>
        <w:spacing w:before="120" w:after="0"/>
        <w:rPr>
          <w:b/>
        </w:rPr>
      </w:pPr>
      <w:r w:rsidRPr="00377213">
        <w:rPr>
          <w:b/>
          <w:u w:val="single"/>
        </w:rPr>
        <w:t>Deliverables</w:t>
      </w:r>
      <w:r w:rsidRPr="00377213">
        <w:rPr>
          <w:b/>
        </w:rPr>
        <w:t>:</w:t>
      </w:r>
    </w:p>
    <w:p w14:paraId="6E753009" w14:textId="6CDC7512" w:rsidR="00D83E9A" w:rsidRDefault="00D83E9A" w:rsidP="00D83E9A">
      <w:pPr>
        <w:spacing w:before="120" w:after="0"/>
        <w:rPr>
          <w:szCs w:val="24"/>
        </w:rPr>
      </w:pPr>
      <w:r w:rsidRPr="00BF37E1">
        <w:rPr>
          <w:szCs w:val="24"/>
        </w:rPr>
        <w:t>Submit the following to the learning management system:</w:t>
      </w:r>
    </w:p>
    <w:p w14:paraId="23C24F82" w14:textId="3A6DDE3F" w:rsidR="009D4651" w:rsidRPr="00377213" w:rsidRDefault="00BD5C9C" w:rsidP="00D83E9A">
      <w:pPr>
        <w:spacing w:before="120" w:after="0"/>
        <w:rPr>
          <w:szCs w:val="24"/>
        </w:rPr>
      </w:pPr>
      <w:r>
        <w:rPr>
          <w:szCs w:val="24"/>
        </w:rPr>
        <w:t>An U</w:t>
      </w:r>
      <w:r w:rsidR="009D4651" w:rsidRPr="00377213">
        <w:rPr>
          <w:szCs w:val="24"/>
        </w:rPr>
        <w:t xml:space="preserve">pdated </w:t>
      </w:r>
      <w:r w:rsidR="009D4651">
        <w:rPr>
          <w:szCs w:val="24"/>
        </w:rPr>
        <w:t>“</w:t>
      </w:r>
      <w:r w:rsidR="009D4651" w:rsidRPr="00377213">
        <w:rPr>
          <w:szCs w:val="24"/>
        </w:rPr>
        <w:t>Design Report</w:t>
      </w:r>
      <w:del w:id="83" w:author="Scott Barrett" w:date="2019-11-26T13:50:00Z">
        <w:r w:rsidR="009D4651" w:rsidDel="00253423">
          <w:rPr>
            <w:szCs w:val="24"/>
          </w:rPr>
          <w:delText>,</w:delText>
        </w:r>
      </w:del>
      <w:r w:rsidR="009D4651">
        <w:rPr>
          <w:szCs w:val="24"/>
        </w:rPr>
        <w:t>”</w:t>
      </w:r>
      <w:r w:rsidR="009D4651" w:rsidRPr="00377213">
        <w:rPr>
          <w:szCs w:val="24"/>
        </w:rPr>
        <w:t xml:space="preserve"> with the following sections completed:</w:t>
      </w:r>
    </w:p>
    <w:p w14:paraId="7070FBED"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Cover page with list of tasks completed.</w:t>
      </w:r>
    </w:p>
    <w:p w14:paraId="397D9ACD"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Planning documentation: task list/schedule or Scrum artifacts.</w:t>
      </w:r>
    </w:p>
    <w:p w14:paraId="22A86CF0" w14:textId="77777777" w:rsidR="009D4651" w:rsidRPr="00142766" w:rsidRDefault="009D4651" w:rsidP="00D83E9A">
      <w:pPr>
        <w:pStyle w:val="ListParagraph"/>
        <w:numPr>
          <w:ilvl w:val="0"/>
          <w:numId w:val="10"/>
        </w:numPr>
        <w:spacing w:after="0" w:line="240" w:lineRule="auto"/>
        <w:contextualSpacing w:val="0"/>
        <w:rPr>
          <w:rFonts w:ascii="Times New Roman" w:hAnsi="Times New Roman"/>
          <w:sz w:val="24"/>
          <w:szCs w:val="24"/>
        </w:rPr>
      </w:pPr>
      <w:r w:rsidRPr="00142766">
        <w:rPr>
          <w:rFonts w:ascii="Times New Roman" w:hAnsi="Times New Roman"/>
          <w:sz w:val="24"/>
          <w:szCs w:val="24"/>
        </w:rPr>
        <w:t>Design documentation:</w:t>
      </w:r>
    </w:p>
    <w:p w14:paraId="3267EB16" w14:textId="77777777" w:rsidR="009D4651" w:rsidRPr="00142766" w:rsidRDefault="009D4651" w:rsidP="00D83E9A">
      <w:pPr>
        <w:numPr>
          <w:ilvl w:val="0"/>
          <w:numId w:val="14"/>
        </w:numPr>
        <w:spacing w:before="120" w:after="0"/>
        <w:rPr>
          <w:szCs w:val="24"/>
        </w:rPr>
      </w:pPr>
      <w:r w:rsidRPr="00142766">
        <w:rPr>
          <w:szCs w:val="24"/>
        </w:rPr>
        <w:t>General Technical Approach</w:t>
      </w:r>
    </w:p>
    <w:p w14:paraId="57B271CC" w14:textId="77777777" w:rsidR="009D4651" w:rsidRPr="00142766" w:rsidRDefault="009D4651" w:rsidP="00D83E9A">
      <w:pPr>
        <w:numPr>
          <w:ilvl w:val="0"/>
          <w:numId w:val="14"/>
        </w:numPr>
        <w:spacing w:before="120" w:after="0"/>
        <w:rPr>
          <w:szCs w:val="24"/>
        </w:rPr>
      </w:pPr>
      <w:r w:rsidRPr="00142766">
        <w:rPr>
          <w:szCs w:val="24"/>
        </w:rPr>
        <w:t>Key Technical Decisions</w:t>
      </w:r>
    </w:p>
    <w:p w14:paraId="73C491E6" w14:textId="77777777" w:rsidR="009D4651" w:rsidRPr="00142766" w:rsidRDefault="009D4651" w:rsidP="00D83E9A">
      <w:pPr>
        <w:numPr>
          <w:ilvl w:val="0"/>
          <w:numId w:val="14"/>
        </w:numPr>
        <w:spacing w:before="120" w:after="0"/>
        <w:rPr>
          <w:szCs w:val="24"/>
        </w:rPr>
      </w:pPr>
      <w:r w:rsidRPr="00142766">
        <w:rPr>
          <w:szCs w:val="24"/>
        </w:rPr>
        <w:t>Install or Configuration Instructions</w:t>
      </w:r>
    </w:p>
    <w:p w14:paraId="571E08E2" w14:textId="77777777" w:rsidR="009D4651" w:rsidRPr="00142766" w:rsidRDefault="009D4651" w:rsidP="00D83E9A">
      <w:pPr>
        <w:numPr>
          <w:ilvl w:val="0"/>
          <w:numId w:val="14"/>
        </w:numPr>
        <w:spacing w:before="120" w:after="0"/>
        <w:rPr>
          <w:szCs w:val="24"/>
        </w:rPr>
      </w:pPr>
      <w:r w:rsidRPr="00142766">
        <w:rPr>
          <w:szCs w:val="24"/>
        </w:rPr>
        <w:lastRenderedPageBreak/>
        <w:t>Known Issues</w:t>
      </w:r>
    </w:p>
    <w:p w14:paraId="3647A855" w14:textId="77777777" w:rsidR="009D4651" w:rsidRPr="00142766" w:rsidRDefault="009D4651" w:rsidP="00D83E9A">
      <w:pPr>
        <w:numPr>
          <w:ilvl w:val="0"/>
          <w:numId w:val="14"/>
        </w:numPr>
        <w:spacing w:before="120" w:after="0"/>
        <w:rPr>
          <w:szCs w:val="24"/>
        </w:rPr>
      </w:pPr>
      <w:r w:rsidRPr="00142766">
        <w:rPr>
          <w:szCs w:val="24"/>
        </w:rPr>
        <w:t>Risks</w:t>
      </w:r>
    </w:p>
    <w:p w14:paraId="7611A3BC" w14:textId="77777777" w:rsidR="009D4651" w:rsidRPr="00F76CD1" w:rsidRDefault="009D4651" w:rsidP="00D83E9A">
      <w:pPr>
        <w:numPr>
          <w:ilvl w:val="0"/>
          <w:numId w:val="14"/>
        </w:numPr>
        <w:spacing w:before="120" w:after="0"/>
        <w:rPr>
          <w:szCs w:val="24"/>
          <w:rPrChange w:id="84" w:author="Maxmillian D Weber" w:date="2021-01-16T13:15:00Z">
            <w:rPr>
              <w:szCs w:val="24"/>
            </w:rPr>
          </w:rPrChange>
        </w:rPr>
      </w:pPr>
      <w:r w:rsidRPr="00F76CD1">
        <w:rPr>
          <w:szCs w:val="24"/>
          <w:rPrChange w:id="85" w:author="Maxmillian D Weber" w:date="2021-01-16T13:15:00Z">
            <w:rPr>
              <w:szCs w:val="24"/>
            </w:rPr>
          </w:rPrChange>
        </w:rPr>
        <w:t>Sitemap Diagram</w:t>
      </w:r>
    </w:p>
    <w:p w14:paraId="1DC361DA" w14:textId="77777777" w:rsidR="009D4651" w:rsidRPr="00F76CD1" w:rsidRDefault="009D4651" w:rsidP="00D83E9A">
      <w:pPr>
        <w:numPr>
          <w:ilvl w:val="0"/>
          <w:numId w:val="14"/>
        </w:numPr>
        <w:spacing w:before="120" w:after="0"/>
        <w:rPr>
          <w:szCs w:val="24"/>
          <w:rPrChange w:id="86" w:author="Maxmillian D Weber" w:date="2021-01-16T13:15:00Z">
            <w:rPr>
              <w:szCs w:val="24"/>
            </w:rPr>
          </w:rPrChange>
        </w:rPr>
      </w:pPr>
      <w:r w:rsidRPr="00F76CD1">
        <w:rPr>
          <w:szCs w:val="24"/>
          <w:rPrChange w:id="87" w:author="Maxmillian D Weber" w:date="2021-01-16T13:15:00Z">
            <w:rPr>
              <w:szCs w:val="24"/>
            </w:rPr>
          </w:rPrChange>
        </w:rPr>
        <w:t>User Interface Diagrams</w:t>
      </w:r>
    </w:p>
    <w:p w14:paraId="6B8DBA17" w14:textId="77777777" w:rsidR="009D4651" w:rsidRPr="00F76CD1" w:rsidRDefault="009D4651" w:rsidP="00D83E9A">
      <w:pPr>
        <w:numPr>
          <w:ilvl w:val="0"/>
          <w:numId w:val="14"/>
        </w:numPr>
        <w:spacing w:before="120" w:after="0"/>
        <w:rPr>
          <w:szCs w:val="24"/>
          <w:rPrChange w:id="88" w:author="Maxmillian D Weber" w:date="2021-01-16T13:15:00Z">
            <w:rPr>
              <w:szCs w:val="24"/>
            </w:rPr>
          </w:rPrChange>
        </w:rPr>
      </w:pPr>
      <w:r w:rsidRPr="00F76CD1">
        <w:rPr>
          <w:szCs w:val="24"/>
          <w:rPrChange w:id="89" w:author="Maxmillian D Weber" w:date="2021-01-16T13:15:00Z">
            <w:rPr>
              <w:szCs w:val="24"/>
            </w:rPr>
          </w:rPrChange>
        </w:rPr>
        <w:t>ER Diagram</w:t>
      </w:r>
    </w:p>
    <w:p w14:paraId="3728F2A7" w14:textId="77777777" w:rsidR="009D4651" w:rsidRPr="00F76CD1" w:rsidRDefault="009D4651" w:rsidP="00D83E9A">
      <w:pPr>
        <w:numPr>
          <w:ilvl w:val="0"/>
          <w:numId w:val="14"/>
        </w:numPr>
        <w:spacing w:before="120" w:after="0"/>
        <w:rPr>
          <w:szCs w:val="24"/>
          <w:rPrChange w:id="90" w:author="Maxmillian D Weber" w:date="2021-01-16T13:15:00Z">
            <w:rPr>
              <w:szCs w:val="24"/>
            </w:rPr>
          </w:rPrChange>
        </w:rPr>
      </w:pPr>
      <w:r w:rsidRPr="00F76CD1">
        <w:rPr>
          <w:szCs w:val="24"/>
          <w:rPrChange w:id="91" w:author="Maxmillian D Weber" w:date="2021-01-16T13:15:00Z">
            <w:rPr>
              <w:szCs w:val="24"/>
            </w:rPr>
          </w:rPrChange>
        </w:rPr>
        <w:t>DDL Scripts</w:t>
      </w:r>
    </w:p>
    <w:p w14:paraId="38F1B288" w14:textId="77777777" w:rsidR="009D4651" w:rsidRPr="00142766" w:rsidRDefault="009D4651" w:rsidP="00D83E9A">
      <w:pPr>
        <w:numPr>
          <w:ilvl w:val="0"/>
          <w:numId w:val="14"/>
        </w:numPr>
        <w:spacing w:before="120" w:after="0"/>
        <w:rPr>
          <w:szCs w:val="24"/>
        </w:rPr>
      </w:pPr>
      <w:r w:rsidRPr="00F76CD1">
        <w:rPr>
          <w:szCs w:val="24"/>
          <w:rPrChange w:id="92" w:author="Maxmillian D Weber" w:date="2021-01-16T13:15:00Z">
            <w:rPr>
              <w:szCs w:val="24"/>
            </w:rPr>
          </w:rPrChange>
        </w:rPr>
        <w:t>Class Diagrams (for</w:t>
      </w:r>
      <w:r w:rsidRPr="00142766">
        <w:rPr>
          <w:szCs w:val="24"/>
        </w:rPr>
        <w:t xml:space="preserve"> all Object Models and Services)</w:t>
      </w:r>
    </w:p>
    <w:p w14:paraId="572829EE" w14:textId="2DC5B3BE" w:rsidR="009D4651" w:rsidRPr="00DC0D71" w:rsidRDefault="00D83E9A" w:rsidP="00D83E9A">
      <w:pPr>
        <w:spacing w:before="120" w:after="0"/>
        <w:rPr>
          <w:szCs w:val="24"/>
        </w:rPr>
      </w:pPr>
      <w:r>
        <w:rPr>
          <w:szCs w:val="24"/>
        </w:rPr>
        <w:t>A</w:t>
      </w:r>
      <w:r w:rsidR="009D4651" w:rsidRPr="00DC0D71">
        <w:rPr>
          <w:szCs w:val="24"/>
        </w:rPr>
        <w:t xml:space="preserve">ll code in </w:t>
      </w:r>
      <w:r w:rsidR="00802E08">
        <w:rPr>
          <w:szCs w:val="24"/>
        </w:rPr>
        <w:t>GitHub</w:t>
      </w:r>
      <w:r w:rsidR="009D4651" w:rsidRPr="00DC0D71">
        <w:rPr>
          <w:szCs w:val="24"/>
        </w:rPr>
        <w:t>.</w:t>
      </w:r>
    </w:p>
    <w:p w14:paraId="3ADD7F41" w14:textId="3544CC7F" w:rsidR="009D4651" w:rsidRPr="00B10655" w:rsidRDefault="00D83E9A" w:rsidP="00D83E9A">
      <w:pPr>
        <w:spacing w:before="120" w:after="0"/>
        <w:rPr>
          <w:szCs w:val="24"/>
        </w:rPr>
      </w:pPr>
      <w:r>
        <w:rPr>
          <w:szCs w:val="24"/>
        </w:rPr>
        <w:t>A</w:t>
      </w:r>
      <w:r w:rsidR="009D4651">
        <w:rPr>
          <w:szCs w:val="24"/>
        </w:rPr>
        <w:t xml:space="preserve">ll </w:t>
      </w:r>
      <w:r w:rsidR="009D4651" w:rsidRPr="00B10655">
        <w:rPr>
          <w:szCs w:val="24"/>
        </w:rPr>
        <w:t xml:space="preserve">code as a zip file </w:t>
      </w:r>
    </w:p>
    <w:p w14:paraId="61A49138" w14:textId="0E7F1899" w:rsidR="009D4651" w:rsidRPr="009D4651" w:rsidRDefault="009D4651" w:rsidP="009D4651">
      <w:pPr>
        <w:pStyle w:val="Heading1"/>
        <w:rPr>
          <w:rFonts w:ascii="Times New Roman" w:hAnsi="Times New Roman" w:cs="Times New Roman"/>
          <w:sz w:val="28"/>
          <w:szCs w:val="28"/>
        </w:rPr>
      </w:pPr>
      <w:bookmarkStart w:id="93" w:name="_Toc519149623"/>
      <w:r w:rsidRPr="009D4651">
        <w:rPr>
          <w:rFonts w:ascii="Times New Roman" w:hAnsi="Times New Roman" w:cs="Times New Roman"/>
          <w:sz w:val="28"/>
          <w:szCs w:val="28"/>
        </w:rPr>
        <w:t>Milestone 4 Project</w:t>
      </w:r>
      <w:bookmarkEnd w:id="93"/>
      <w:r w:rsidR="00DA0566" w:rsidRPr="00DA0566">
        <w:rPr>
          <w:rFonts w:ascii="Times New Roman" w:hAnsi="Times New Roman" w:cs="Times New Roman"/>
          <w:sz w:val="28"/>
          <w:szCs w:val="28"/>
        </w:rPr>
        <w:t xml:space="preserve"> </w:t>
      </w:r>
    </w:p>
    <w:p w14:paraId="7012FD69" w14:textId="77777777" w:rsidR="0007088B" w:rsidRPr="0007088B" w:rsidRDefault="0007088B" w:rsidP="0007088B">
      <w:pPr>
        <w:spacing w:before="120" w:after="0"/>
        <w:rPr>
          <w:rFonts w:eastAsia="Arial Unicode MS"/>
          <w:color w:val="000000"/>
          <w:szCs w:val="24"/>
          <w:bdr w:val="nil"/>
          <w:lang w:bidi="he-IL"/>
        </w:rPr>
      </w:pPr>
      <w:r w:rsidRPr="0007088B">
        <w:rPr>
          <w:rFonts w:eastAsia="Arial Unicode MS"/>
          <w:color w:val="000000"/>
          <w:szCs w:val="24"/>
          <w:bdr w:val="nil"/>
          <w:lang w:bidi="he-IL"/>
        </w:rPr>
        <w:t>In this assignment, students will add a Project Report Module and a Product Display/Update/Delete Module.</w:t>
      </w:r>
    </w:p>
    <w:p w14:paraId="33BE6E27" w14:textId="769E0713" w:rsidR="00BD5C9C" w:rsidRPr="00BD5C9C" w:rsidRDefault="00BD5C9C" w:rsidP="0007088B">
      <w:pPr>
        <w:spacing w:before="120" w:after="0"/>
        <w:rPr>
          <w:b/>
          <w:szCs w:val="24"/>
        </w:rPr>
      </w:pPr>
      <w:r w:rsidRPr="00BD5C9C">
        <w:rPr>
          <w:b/>
          <w:szCs w:val="24"/>
        </w:rPr>
        <w:t>Execution</w:t>
      </w:r>
    </w:p>
    <w:p w14:paraId="2B948F35" w14:textId="77777777" w:rsidR="00BD5C9C" w:rsidRPr="00BD5C9C" w:rsidRDefault="00BD5C9C" w:rsidP="00BD5C9C">
      <w:pPr>
        <w:spacing w:before="120" w:after="0"/>
        <w:rPr>
          <w:szCs w:val="24"/>
        </w:rPr>
      </w:pPr>
      <w:r w:rsidRPr="00BD5C9C">
        <w:rPr>
          <w:szCs w:val="24"/>
        </w:rPr>
        <w:t>Execute this assignment according to the following guidelines:</w:t>
      </w:r>
    </w:p>
    <w:p w14:paraId="7D46B134" w14:textId="77777777" w:rsidR="00BD5C9C" w:rsidRPr="00BD5C9C" w:rsidRDefault="00BD5C9C" w:rsidP="007329D6">
      <w:pPr>
        <w:numPr>
          <w:ilvl w:val="0"/>
          <w:numId w:val="15"/>
        </w:numPr>
        <w:spacing w:before="120" w:after="0"/>
        <w:rPr>
          <w:szCs w:val="24"/>
        </w:rPr>
      </w:pPr>
      <w:r w:rsidRPr="00BD5C9C">
        <w:rPr>
          <w:szCs w:val="24"/>
        </w:rPr>
        <w:t>Review the requirements within the Project Overview.</w:t>
      </w:r>
    </w:p>
    <w:p w14:paraId="2A824604" w14:textId="77777777" w:rsidR="009D4651" w:rsidRPr="00BD5C9C" w:rsidRDefault="009D4651" w:rsidP="007329D6">
      <w:pPr>
        <w:numPr>
          <w:ilvl w:val="0"/>
          <w:numId w:val="15"/>
        </w:numPr>
        <w:spacing w:before="120" w:after="0"/>
        <w:rPr>
          <w:szCs w:val="24"/>
        </w:rPr>
      </w:pPr>
      <w:r w:rsidRPr="00BD5C9C">
        <w:rPr>
          <w:szCs w:val="24"/>
        </w:rPr>
        <w:t>Report/Display/Update/Delete Product Modules:</w:t>
      </w:r>
    </w:p>
    <w:p w14:paraId="62C4D574" w14:textId="4BF568FE"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The menu system should allow a user to display all "products</w:t>
      </w:r>
      <w:ins w:id="94" w:author="Scott Barrett" w:date="2019-11-26T13:50:00Z">
        <w:r w:rsidR="00253423">
          <w:rPr>
            <w:rFonts w:ascii="Times New Roman" w:hAnsi="Times New Roman"/>
            <w:bCs/>
            <w:sz w:val="24"/>
            <w:szCs w:val="24"/>
          </w:rPr>
          <w:t>.</w:t>
        </w:r>
      </w:ins>
      <w:r>
        <w:rPr>
          <w:rFonts w:ascii="Times New Roman" w:hAnsi="Times New Roman"/>
          <w:bCs/>
          <w:sz w:val="24"/>
          <w:szCs w:val="24"/>
        </w:rPr>
        <w:t>"</w:t>
      </w:r>
      <w:del w:id="95" w:author="Scott Barrett" w:date="2019-11-26T13:50:00Z">
        <w:r w:rsidDel="00253423">
          <w:rPr>
            <w:rFonts w:ascii="Times New Roman" w:hAnsi="Times New Roman"/>
            <w:bCs/>
            <w:sz w:val="24"/>
            <w:szCs w:val="24"/>
          </w:rPr>
          <w:delText>.</w:delText>
        </w:r>
      </w:del>
    </w:p>
    <w:p w14:paraId="343DA05A" w14:textId="77777777" w:rsidR="009D4651" w:rsidRPr="002935ED"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Product Report Module using a styled JSF Data Table. </w:t>
      </w:r>
      <w:r w:rsidRPr="002935ED">
        <w:rPr>
          <w:rFonts w:ascii="Times New Roman" w:hAnsi="Times New Roman"/>
          <w:bCs/>
          <w:sz w:val="24"/>
          <w:szCs w:val="24"/>
        </w:rPr>
        <w:t>The JSF Data Table style must match the theme of the application.</w:t>
      </w:r>
    </w:p>
    <w:p w14:paraId="3B3D7509"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Product Display Module implemented by selecting (hyperlink or button) a product from the Product Report and by using the proper JSF controls.</w:t>
      </w:r>
    </w:p>
    <w:p w14:paraId="3FBFBA07"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Product Delete Module implemented by selecting (hyperlink or button) a product from the Product Report. The user should have the option to cancel the delete operation.</w:t>
      </w:r>
    </w:p>
    <w:p w14:paraId="39507DA1" w14:textId="77777777" w:rsidR="009D4651" w:rsidRPr="003B4069" w:rsidRDefault="009D4651" w:rsidP="007329D6">
      <w:pPr>
        <w:pStyle w:val="ListParagraph"/>
        <w:numPr>
          <w:ilvl w:val="1"/>
          <w:numId w:val="5"/>
        </w:numPr>
        <w:spacing w:after="0" w:line="240" w:lineRule="auto"/>
        <w:contextualSpacing w:val="0"/>
        <w:rPr>
          <w:rFonts w:ascii="Times New Roman" w:hAnsi="Times New Roman"/>
          <w:bCs/>
          <w:sz w:val="24"/>
          <w:szCs w:val="24"/>
        </w:rPr>
      </w:pPr>
      <w:r w:rsidRPr="003B4069">
        <w:rPr>
          <w:rFonts w:ascii="Times New Roman" w:hAnsi="Times New Roman"/>
          <w:bCs/>
          <w:sz w:val="24"/>
          <w:szCs w:val="24"/>
        </w:rPr>
        <w:t>A Product Update Module implemented by selecting (hyperlink or button) a product from the Product Report and using the appropriate JSF controls and data validation.</w:t>
      </w:r>
    </w:p>
    <w:p w14:paraId="5FF05038" w14:textId="77777777" w:rsidR="009D4651" w:rsidRDefault="009D4651" w:rsidP="007329D6">
      <w:pPr>
        <w:pStyle w:val="ListParagraph"/>
        <w:numPr>
          <w:ilvl w:val="1"/>
          <w:numId w:val="5"/>
        </w:numPr>
        <w:spacing w:after="0" w:line="240" w:lineRule="auto"/>
        <w:contextualSpacing w:val="0"/>
        <w:rPr>
          <w:rFonts w:ascii="Times New Roman" w:hAnsi="Times New Roman"/>
          <w:bCs/>
          <w:sz w:val="24"/>
          <w:szCs w:val="24"/>
        </w:rPr>
      </w:pPr>
      <w:r>
        <w:rPr>
          <w:rFonts w:ascii="Times New Roman" w:hAnsi="Times New Roman"/>
          <w:bCs/>
          <w:sz w:val="24"/>
          <w:szCs w:val="24"/>
        </w:rPr>
        <w:t>A Data Access Object (find by id, find all, update, and delete methods of CRUD) implemented using an EJB and JDBC</w:t>
      </w:r>
      <w:r w:rsidRPr="008F61D9">
        <w:rPr>
          <w:rFonts w:ascii="Times New Roman" w:hAnsi="Times New Roman"/>
          <w:bCs/>
          <w:sz w:val="24"/>
          <w:szCs w:val="24"/>
        </w:rPr>
        <w:t>.</w:t>
      </w:r>
    </w:p>
    <w:p w14:paraId="2142602B" w14:textId="77777777" w:rsidR="009D4651" w:rsidRPr="002935ED" w:rsidRDefault="009D4651" w:rsidP="009D4651">
      <w:pPr>
        <w:spacing w:before="120" w:after="0"/>
        <w:rPr>
          <w:bCs/>
          <w:szCs w:val="24"/>
        </w:rPr>
      </w:pPr>
      <w:r w:rsidRPr="002935ED">
        <w:rPr>
          <w:bCs/>
          <w:szCs w:val="24"/>
        </w:rPr>
        <w:t>It is expected that the team will perform peer code reviews on all code.</w:t>
      </w:r>
    </w:p>
    <w:p w14:paraId="0A7013B6" w14:textId="77777777" w:rsidR="009D4651" w:rsidRPr="002935ED" w:rsidRDefault="009D4651" w:rsidP="009D4651">
      <w:pPr>
        <w:spacing w:before="120" w:after="0"/>
        <w:rPr>
          <w:bCs/>
          <w:szCs w:val="24"/>
        </w:rPr>
      </w:pPr>
      <w:r w:rsidRPr="002935ED">
        <w:rPr>
          <w:bCs/>
          <w:szCs w:val="24"/>
        </w:rPr>
        <w:t>It is expected that the team will fully document all code modules, classes, methods, and use inline comments for all code.</w:t>
      </w:r>
    </w:p>
    <w:p w14:paraId="08B0E88A" w14:textId="77777777" w:rsidR="009D4651" w:rsidRPr="002935ED" w:rsidRDefault="009D4651" w:rsidP="009D4651">
      <w:pPr>
        <w:spacing w:before="120" w:after="0"/>
        <w:rPr>
          <w:bCs/>
          <w:szCs w:val="24"/>
        </w:rPr>
      </w:pPr>
      <w:r w:rsidRPr="002935ED">
        <w:rPr>
          <w:bCs/>
          <w:szCs w:val="24"/>
        </w:rPr>
        <w:t>It is expected that the team will meet with the instructor if there are project management issues.</w:t>
      </w:r>
    </w:p>
    <w:p w14:paraId="05D5AB30" w14:textId="77777777" w:rsidR="009D4651" w:rsidRPr="002935ED" w:rsidRDefault="009D4651" w:rsidP="009D4651">
      <w:pPr>
        <w:spacing w:before="120" w:after="0"/>
        <w:rPr>
          <w:b/>
        </w:rPr>
      </w:pPr>
      <w:r w:rsidRPr="002935ED">
        <w:rPr>
          <w:b/>
          <w:u w:val="single"/>
        </w:rPr>
        <w:t>Deliverables</w:t>
      </w:r>
      <w:r w:rsidRPr="002935ED">
        <w:rPr>
          <w:b/>
        </w:rPr>
        <w:t>:</w:t>
      </w:r>
    </w:p>
    <w:p w14:paraId="673B3967" w14:textId="70BC1E7B" w:rsidR="00D83E9A" w:rsidRDefault="00D83E9A" w:rsidP="009D4651">
      <w:pPr>
        <w:spacing w:before="120" w:after="0"/>
        <w:rPr>
          <w:szCs w:val="24"/>
        </w:rPr>
      </w:pPr>
      <w:r w:rsidRPr="00BF37E1">
        <w:rPr>
          <w:szCs w:val="24"/>
        </w:rPr>
        <w:t>Submit the following to the learning management system:</w:t>
      </w:r>
    </w:p>
    <w:p w14:paraId="7114F4A0" w14:textId="39057920" w:rsidR="009D4651" w:rsidRPr="002935ED" w:rsidRDefault="00BD5C9C" w:rsidP="009D4651">
      <w:pPr>
        <w:spacing w:before="120" w:after="0"/>
        <w:rPr>
          <w:szCs w:val="24"/>
        </w:rPr>
      </w:pPr>
      <w:r>
        <w:rPr>
          <w:szCs w:val="24"/>
        </w:rPr>
        <w:t>An u</w:t>
      </w:r>
      <w:r w:rsidR="009D4651" w:rsidRPr="002935ED">
        <w:rPr>
          <w:szCs w:val="24"/>
        </w:rPr>
        <w:t xml:space="preserve">pdated </w:t>
      </w:r>
      <w:r w:rsidR="009D4651">
        <w:rPr>
          <w:szCs w:val="24"/>
        </w:rPr>
        <w:t>“</w:t>
      </w:r>
      <w:r w:rsidR="009D4651" w:rsidRPr="002935ED">
        <w:rPr>
          <w:szCs w:val="24"/>
        </w:rPr>
        <w:t>Design Report</w:t>
      </w:r>
      <w:del w:id="96" w:author="Scott Barrett" w:date="2019-11-26T13:50:00Z">
        <w:r w:rsidR="009D4651" w:rsidDel="00253423">
          <w:rPr>
            <w:szCs w:val="24"/>
          </w:rPr>
          <w:delText>,</w:delText>
        </w:r>
      </w:del>
      <w:r w:rsidR="009D4651">
        <w:rPr>
          <w:szCs w:val="24"/>
        </w:rPr>
        <w:t>”</w:t>
      </w:r>
      <w:r w:rsidR="009D4651" w:rsidRPr="002935ED">
        <w:rPr>
          <w:szCs w:val="24"/>
        </w:rPr>
        <w:t xml:space="preserve"> with the following sections completed:</w:t>
      </w:r>
    </w:p>
    <w:p w14:paraId="4BF99410"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lastRenderedPageBreak/>
        <w:t>Cover page with list of tasks completed.</w:t>
      </w:r>
    </w:p>
    <w:p w14:paraId="40B2000E"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t>Planning documentation: task list/schedule or Scrum artifacts.</w:t>
      </w:r>
    </w:p>
    <w:p w14:paraId="07B8F58D" w14:textId="77777777" w:rsidR="009D4651" w:rsidRDefault="009D4651" w:rsidP="007329D6">
      <w:pPr>
        <w:pStyle w:val="ListParagraph"/>
        <w:numPr>
          <w:ilvl w:val="0"/>
          <w:numId w:val="16"/>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5DB0DB3E"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General Technical Approach</w:t>
      </w:r>
    </w:p>
    <w:p w14:paraId="64D7BC21"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Key Technical Decisions</w:t>
      </w:r>
    </w:p>
    <w:p w14:paraId="43591953"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Install or Configuration Instructions</w:t>
      </w:r>
    </w:p>
    <w:p w14:paraId="4C2D6F1A"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Known Issues</w:t>
      </w:r>
    </w:p>
    <w:p w14:paraId="060C0C25"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Risks</w:t>
      </w:r>
    </w:p>
    <w:p w14:paraId="173A96CD"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Sitemap Diagram</w:t>
      </w:r>
    </w:p>
    <w:p w14:paraId="3DB7E228"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User Interface Diagrams</w:t>
      </w:r>
    </w:p>
    <w:p w14:paraId="526BEE66"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ER Diagram</w:t>
      </w:r>
    </w:p>
    <w:p w14:paraId="11A59F0A"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DDL Scripts</w:t>
      </w:r>
    </w:p>
    <w:p w14:paraId="19D31043" w14:textId="77777777" w:rsidR="009D4651" w:rsidRPr="00BD5C9C" w:rsidRDefault="009D4651" w:rsidP="007329D6">
      <w:pPr>
        <w:pStyle w:val="ListParagraph"/>
        <w:numPr>
          <w:ilvl w:val="0"/>
          <w:numId w:val="17"/>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Class Diagrams (for all Object Models and Services)</w:t>
      </w:r>
    </w:p>
    <w:p w14:paraId="5D0CD0B3" w14:textId="7B416853" w:rsidR="009D4651" w:rsidRPr="00DC0D71" w:rsidRDefault="00D83E9A" w:rsidP="009D4651">
      <w:pPr>
        <w:spacing w:before="120" w:after="0"/>
        <w:rPr>
          <w:szCs w:val="24"/>
        </w:rPr>
      </w:pPr>
      <w:r>
        <w:rPr>
          <w:szCs w:val="24"/>
        </w:rPr>
        <w:t>A</w:t>
      </w:r>
      <w:r w:rsidR="009D4651" w:rsidRPr="00DC0D71">
        <w:rPr>
          <w:szCs w:val="24"/>
        </w:rPr>
        <w:t xml:space="preserve">ll code in </w:t>
      </w:r>
      <w:r w:rsidR="00802E08">
        <w:rPr>
          <w:szCs w:val="24"/>
        </w:rPr>
        <w:t>GitHub</w:t>
      </w:r>
      <w:del w:id="97" w:author="Scott Barrett" w:date="2019-11-26T13:51:00Z">
        <w:r w:rsidR="009D4651" w:rsidRPr="00DC0D71" w:rsidDel="00253423">
          <w:rPr>
            <w:szCs w:val="24"/>
          </w:rPr>
          <w:delText>.</w:delText>
        </w:r>
      </w:del>
    </w:p>
    <w:p w14:paraId="4FAF40E9" w14:textId="0C8EA65E" w:rsidR="009D4651" w:rsidRPr="00B10655" w:rsidRDefault="00D83E9A" w:rsidP="009D4651">
      <w:pPr>
        <w:spacing w:before="120" w:after="0"/>
        <w:rPr>
          <w:szCs w:val="24"/>
        </w:rPr>
      </w:pPr>
      <w:r>
        <w:rPr>
          <w:szCs w:val="24"/>
        </w:rPr>
        <w:t>A</w:t>
      </w:r>
      <w:r w:rsidR="009D4651">
        <w:rPr>
          <w:szCs w:val="24"/>
        </w:rPr>
        <w:t xml:space="preserve">ll </w:t>
      </w:r>
      <w:r w:rsidR="009D4651" w:rsidRPr="00B10655">
        <w:rPr>
          <w:szCs w:val="24"/>
        </w:rPr>
        <w:t xml:space="preserve">code as a zip file </w:t>
      </w:r>
    </w:p>
    <w:p w14:paraId="2551EBAF" w14:textId="784F4EFA" w:rsidR="00BD5C9C" w:rsidRPr="009D4651" w:rsidRDefault="00BD5C9C" w:rsidP="00BD5C9C">
      <w:pPr>
        <w:pStyle w:val="Heading1"/>
        <w:rPr>
          <w:rFonts w:ascii="Times New Roman" w:hAnsi="Times New Roman" w:cs="Times New Roman"/>
          <w:sz w:val="28"/>
          <w:szCs w:val="28"/>
        </w:rPr>
      </w:pPr>
      <w:bookmarkStart w:id="98" w:name="_Toc519149624"/>
      <w:r w:rsidRPr="009D4651">
        <w:rPr>
          <w:rFonts w:ascii="Times New Roman" w:hAnsi="Times New Roman" w:cs="Times New Roman"/>
          <w:sz w:val="28"/>
          <w:szCs w:val="28"/>
        </w:rPr>
        <w:t xml:space="preserve">Milestone </w:t>
      </w:r>
      <w:r>
        <w:rPr>
          <w:rFonts w:ascii="Times New Roman" w:hAnsi="Times New Roman" w:cs="Times New Roman"/>
          <w:sz w:val="28"/>
          <w:szCs w:val="28"/>
        </w:rPr>
        <w:t>5</w:t>
      </w:r>
      <w:r w:rsidRPr="009D4651">
        <w:rPr>
          <w:rFonts w:ascii="Times New Roman" w:hAnsi="Times New Roman" w:cs="Times New Roman"/>
          <w:sz w:val="28"/>
          <w:szCs w:val="28"/>
        </w:rPr>
        <w:t xml:space="preserve"> Project</w:t>
      </w:r>
      <w:bookmarkEnd w:id="98"/>
      <w:r w:rsidR="00DA0566" w:rsidRPr="00DA0566">
        <w:rPr>
          <w:rFonts w:ascii="Times New Roman" w:hAnsi="Times New Roman" w:cs="Times New Roman"/>
          <w:sz w:val="28"/>
          <w:szCs w:val="28"/>
        </w:rPr>
        <w:t xml:space="preserve"> </w:t>
      </w:r>
    </w:p>
    <w:p w14:paraId="254C11EF" w14:textId="77777777" w:rsidR="0007088B" w:rsidRPr="0007088B" w:rsidRDefault="0007088B" w:rsidP="0007088B">
      <w:pPr>
        <w:spacing w:before="120" w:after="0"/>
        <w:rPr>
          <w:rFonts w:eastAsia="Arial Unicode MS"/>
          <w:color w:val="000000"/>
          <w:szCs w:val="24"/>
          <w:bdr w:val="nil"/>
          <w:lang w:bidi="he-IL"/>
        </w:rPr>
      </w:pPr>
      <w:r w:rsidRPr="0007088B">
        <w:rPr>
          <w:rFonts w:eastAsia="Arial Unicode MS"/>
          <w:color w:val="000000"/>
          <w:szCs w:val="24"/>
          <w:bdr w:val="nil"/>
          <w:lang w:bidi="he-IL"/>
        </w:rPr>
        <w:t>In this assignment, students will add a REST Service.</w:t>
      </w:r>
    </w:p>
    <w:p w14:paraId="5261B348" w14:textId="77777777" w:rsidR="00BD5C9C" w:rsidRPr="00BD5C9C" w:rsidRDefault="00BD5C9C" w:rsidP="00BD5C9C">
      <w:pPr>
        <w:spacing w:before="120" w:after="0"/>
        <w:rPr>
          <w:b/>
          <w:szCs w:val="24"/>
        </w:rPr>
      </w:pPr>
      <w:r w:rsidRPr="00BD5C9C">
        <w:rPr>
          <w:b/>
          <w:szCs w:val="24"/>
        </w:rPr>
        <w:t>Execution</w:t>
      </w:r>
    </w:p>
    <w:p w14:paraId="0927A095" w14:textId="77777777" w:rsidR="00BD5C9C" w:rsidRPr="00BD5C9C" w:rsidRDefault="00BD5C9C" w:rsidP="00BD5C9C">
      <w:pPr>
        <w:spacing w:before="120" w:after="0"/>
        <w:rPr>
          <w:szCs w:val="24"/>
        </w:rPr>
      </w:pPr>
      <w:r w:rsidRPr="00BD5C9C">
        <w:rPr>
          <w:szCs w:val="24"/>
        </w:rPr>
        <w:t>Execute this assignment according to the following guidelines:</w:t>
      </w:r>
    </w:p>
    <w:p w14:paraId="174CD4F2" w14:textId="039CCB36" w:rsidR="00BD5C9C" w:rsidRPr="00BD5C9C" w:rsidRDefault="00BD5C9C" w:rsidP="007329D6">
      <w:pPr>
        <w:numPr>
          <w:ilvl w:val="0"/>
          <w:numId w:val="18"/>
        </w:numPr>
        <w:spacing w:before="120" w:after="0"/>
        <w:rPr>
          <w:szCs w:val="24"/>
        </w:rPr>
      </w:pPr>
      <w:r w:rsidRPr="00BD5C9C">
        <w:rPr>
          <w:szCs w:val="24"/>
        </w:rPr>
        <w:t>Review the requirements within the Project Overview.</w:t>
      </w:r>
    </w:p>
    <w:p w14:paraId="72A048F7" w14:textId="77777777" w:rsidR="009D4651" w:rsidRDefault="009D4651" w:rsidP="007329D6">
      <w:pPr>
        <w:pStyle w:val="ListParagraph"/>
        <w:numPr>
          <w:ilvl w:val="0"/>
          <w:numId w:val="18"/>
        </w:numPr>
        <w:spacing w:after="0" w:line="240" w:lineRule="auto"/>
        <w:contextualSpacing w:val="0"/>
        <w:rPr>
          <w:rFonts w:ascii="Times New Roman" w:hAnsi="Times New Roman"/>
          <w:bCs/>
          <w:sz w:val="24"/>
          <w:szCs w:val="24"/>
        </w:rPr>
      </w:pPr>
      <w:r>
        <w:rPr>
          <w:rFonts w:ascii="Times New Roman" w:hAnsi="Times New Roman"/>
          <w:bCs/>
          <w:sz w:val="24"/>
          <w:szCs w:val="24"/>
        </w:rPr>
        <w:t>REST API</w:t>
      </w:r>
      <w:r w:rsidRPr="005A58E1">
        <w:rPr>
          <w:rFonts w:ascii="Times New Roman" w:hAnsi="Times New Roman"/>
          <w:bCs/>
          <w:sz w:val="24"/>
          <w:szCs w:val="24"/>
        </w:rPr>
        <w:t xml:space="preserve"> Module</w:t>
      </w:r>
      <w:r>
        <w:rPr>
          <w:rFonts w:ascii="Times New Roman" w:hAnsi="Times New Roman"/>
          <w:bCs/>
          <w:sz w:val="24"/>
          <w:szCs w:val="24"/>
        </w:rPr>
        <w:t>:</w:t>
      </w:r>
    </w:p>
    <w:p w14:paraId="0A1C1C93"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An API with proper URI and verbs will be designed as a REST Service.</w:t>
      </w:r>
    </w:p>
    <w:p w14:paraId="7380FC28" w14:textId="77777777" w:rsidR="009D4651" w:rsidRPr="0083722F"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can be anonymous and implemented using JAX-RS.</w:t>
      </w:r>
    </w:p>
    <w:p w14:paraId="365672AF"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The </w:t>
      </w:r>
      <w:r w:rsidRPr="008706A4">
        <w:rPr>
          <w:rFonts w:ascii="Times New Roman" w:hAnsi="Times New Roman"/>
          <w:bCs/>
          <w:sz w:val="24"/>
          <w:szCs w:val="24"/>
        </w:rPr>
        <w:t>REST Service that exposes at least 2 CRUD REST API methods (</w:t>
      </w:r>
      <w:r>
        <w:rPr>
          <w:rFonts w:ascii="Times New Roman" w:hAnsi="Times New Roman"/>
          <w:bCs/>
          <w:sz w:val="24"/>
          <w:szCs w:val="24"/>
        </w:rPr>
        <w:t xml:space="preserve">using </w:t>
      </w:r>
      <w:r w:rsidRPr="008706A4">
        <w:rPr>
          <w:rFonts w:ascii="Times New Roman" w:hAnsi="Times New Roman"/>
          <w:bCs/>
          <w:sz w:val="24"/>
          <w:szCs w:val="24"/>
        </w:rPr>
        <w:t>either GET or POST) and return</w:t>
      </w:r>
      <w:r>
        <w:rPr>
          <w:rFonts w:ascii="Times New Roman" w:hAnsi="Times New Roman"/>
          <w:bCs/>
          <w:sz w:val="24"/>
          <w:szCs w:val="24"/>
        </w:rPr>
        <w:t>s</w:t>
      </w:r>
      <w:r w:rsidRPr="008706A4">
        <w:rPr>
          <w:rFonts w:ascii="Times New Roman" w:hAnsi="Times New Roman"/>
          <w:bCs/>
          <w:sz w:val="24"/>
          <w:szCs w:val="24"/>
        </w:rPr>
        <w:t xml:space="preserve"> JSON as a data format</w:t>
      </w:r>
      <w:r>
        <w:rPr>
          <w:rFonts w:ascii="Times New Roman" w:hAnsi="Times New Roman"/>
          <w:bCs/>
          <w:sz w:val="24"/>
          <w:szCs w:val="24"/>
        </w:rPr>
        <w:t>.</w:t>
      </w:r>
    </w:p>
    <w:p w14:paraId="2D7A69A2" w14:textId="77777777"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will leverage existing Business Services.</w:t>
      </w:r>
    </w:p>
    <w:p w14:paraId="4C333F52" w14:textId="73F3DD84" w:rsidR="009D4651" w:rsidRDefault="009D4651" w:rsidP="007329D6">
      <w:pPr>
        <w:pStyle w:val="ListParagraph"/>
        <w:numPr>
          <w:ilvl w:val="0"/>
          <w:numId w:val="19"/>
        </w:numPr>
        <w:spacing w:after="0" w:line="240" w:lineRule="auto"/>
        <w:contextualSpacing w:val="0"/>
        <w:rPr>
          <w:rFonts w:ascii="Times New Roman" w:hAnsi="Times New Roman"/>
          <w:bCs/>
          <w:sz w:val="24"/>
          <w:szCs w:val="24"/>
        </w:rPr>
      </w:pPr>
      <w:r>
        <w:rPr>
          <w:rFonts w:ascii="Times New Roman" w:hAnsi="Times New Roman"/>
          <w:bCs/>
          <w:sz w:val="24"/>
          <w:szCs w:val="24"/>
        </w:rPr>
        <w:t>The REST Service will return proper error messages if invalid data parameters are passed to the API</w:t>
      </w:r>
      <w:ins w:id="99" w:author="Scott Barrett" w:date="2019-11-26T13:51:00Z">
        <w:r w:rsidR="00253423">
          <w:rPr>
            <w:rFonts w:ascii="Times New Roman" w:hAnsi="Times New Roman"/>
            <w:bCs/>
            <w:sz w:val="24"/>
            <w:szCs w:val="24"/>
          </w:rPr>
          <w:t>.</w:t>
        </w:r>
      </w:ins>
    </w:p>
    <w:p w14:paraId="651113F7" w14:textId="77777777" w:rsidR="009D4651" w:rsidRPr="009E73D9" w:rsidRDefault="009D4651" w:rsidP="007329D6">
      <w:pPr>
        <w:pStyle w:val="ListParagraph"/>
        <w:numPr>
          <w:ilvl w:val="0"/>
          <w:numId w:val="19"/>
        </w:numPr>
        <w:spacing w:after="0" w:line="240" w:lineRule="auto"/>
        <w:contextualSpacing w:val="0"/>
        <w:rPr>
          <w:rFonts w:ascii="Times New Roman" w:hAnsi="Times New Roman"/>
          <w:bCs/>
          <w:sz w:val="24"/>
          <w:szCs w:val="24"/>
        </w:rPr>
      </w:pPr>
      <w:r w:rsidRPr="009E73D9">
        <w:rPr>
          <w:rFonts w:ascii="Times New Roman" w:hAnsi="Times New Roman"/>
          <w:bCs/>
          <w:sz w:val="24"/>
          <w:szCs w:val="24"/>
        </w:rPr>
        <w:t>The design will be documented such that any 3</w:t>
      </w:r>
      <w:r w:rsidRPr="009E73D9">
        <w:rPr>
          <w:rFonts w:ascii="Times New Roman" w:hAnsi="Times New Roman"/>
          <w:bCs/>
          <w:sz w:val="24"/>
          <w:szCs w:val="24"/>
          <w:vertAlign w:val="superscript"/>
        </w:rPr>
        <w:t>rd</w:t>
      </w:r>
      <w:r w:rsidRPr="009E73D9">
        <w:rPr>
          <w:rFonts w:ascii="Times New Roman" w:hAnsi="Times New Roman"/>
          <w:bCs/>
          <w:sz w:val="24"/>
          <w:szCs w:val="24"/>
        </w:rPr>
        <w:t xml:space="preserve"> party application developer could easily read the design and integrate the API into their application.</w:t>
      </w:r>
    </w:p>
    <w:p w14:paraId="5B37C924" w14:textId="77777777" w:rsidR="009D4651" w:rsidRPr="00BD5C9C" w:rsidRDefault="009D4651" w:rsidP="00BD5C9C">
      <w:pPr>
        <w:spacing w:before="120" w:after="0"/>
        <w:rPr>
          <w:bCs/>
          <w:szCs w:val="24"/>
        </w:rPr>
      </w:pPr>
      <w:r w:rsidRPr="00BD5C9C">
        <w:rPr>
          <w:bCs/>
          <w:szCs w:val="24"/>
        </w:rPr>
        <w:t>It is expected that the team will perform peer code reviews on all code.</w:t>
      </w:r>
    </w:p>
    <w:p w14:paraId="062C3ED3" w14:textId="77777777" w:rsidR="009D4651" w:rsidRPr="00BD5C9C" w:rsidRDefault="009D4651" w:rsidP="00BD5C9C">
      <w:pPr>
        <w:spacing w:before="120" w:after="0"/>
        <w:rPr>
          <w:bCs/>
          <w:szCs w:val="24"/>
        </w:rPr>
      </w:pPr>
      <w:r w:rsidRPr="00BD5C9C">
        <w:rPr>
          <w:bCs/>
          <w:szCs w:val="24"/>
        </w:rPr>
        <w:t>It is expected that the team will fully document all code modules, classes, methods, and use inline comments for all code.</w:t>
      </w:r>
    </w:p>
    <w:p w14:paraId="6A72E8D6" w14:textId="77777777" w:rsidR="009D4651" w:rsidRPr="00BD5C9C" w:rsidRDefault="009D4651" w:rsidP="00BD5C9C">
      <w:pPr>
        <w:spacing w:before="120" w:after="0"/>
        <w:rPr>
          <w:bCs/>
          <w:szCs w:val="24"/>
        </w:rPr>
      </w:pPr>
      <w:r w:rsidRPr="00BD5C9C">
        <w:rPr>
          <w:bCs/>
          <w:szCs w:val="24"/>
        </w:rPr>
        <w:lastRenderedPageBreak/>
        <w:t>It is expected that the team will meet with the instructor if there are project management issues.</w:t>
      </w:r>
    </w:p>
    <w:p w14:paraId="782DD6AE" w14:textId="77777777" w:rsidR="00A77F91" w:rsidRPr="00A77F91" w:rsidRDefault="00A77F91" w:rsidP="00A77F91">
      <w:pPr>
        <w:spacing w:before="120" w:after="0"/>
        <w:rPr>
          <w:bCs/>
        </w:rPr>
      </w:pPr>
      <w:r w:rsidRPr="00A77F91">
        <w:t xml:space="preserve">It is expected that the team will </w:t>
      </w:r>
      <w:r w:rsidRPr="00A77F91">
        <w:rPr>
          <w:bCs/>
        </w:rPr>
        <w:t>create a Test Plan and Test Cases. Execute all Test Cases.</w:t>
      </w:r>
      <w:r w:rsidRPr="00A77F91">
        <w:t xml:space="preserve"> Use the “Test Case Template,” found in the course materials for building test plan and test cases on select projects within the course.</w:t>
      </w:r>
    </w:p>
    <w:p w14:paraId="2885D967" w14:textId="71D785ED" w:rsidR="009D4651" w:rsidRPr="00BD5C9C" w:rsidRDefault="009D4651" w:rsidP="00D83E9A">
      <w:pPr>
        <w:spacing w:before="120" w:after="0"/>
        <w:rPr>
          <w:b/>
        </w:rPr>
      </w:pPr>
      <w:r w:rsidRPr="00BD5C9C">
        <w:rPr>
          <w:b/>
          <w:u w:val="single"/>
        </w:rPr>
        <w:t>Deliverables</w:t>
      </w:r>
      <w:r w:rsidRPr="00BD5C9C">
        <w:rPr>
          <w:b/>
        </w:rPr>
        <w:t>:</w:t>
      </w:r>
    </w:p>
    <w:p w14:paraId="0CF666FE" w14:textId="32CBEFDD" w:rsidR="00D83E9A" w:rsidRPr="00D83E9A" w:rsidRDefault="00D83E9A" w:rsidP="00D83E9A">
      <w:pPr>
        <w:spacing w:before="120" w:after="0"/>
        <w:rPr>
          <w:szCs w:val="24"/>
        </w:rPr>
      </w:pPr>
      <w:r w:rsidRPr="00BF37E1">
        <w:rPr>
          <w:szCs w:val="24"/>
        </w:rPr>
        <w:t>Submit the following to the learning management system:</w:t>
      </w:r>
    </w:p>
    <w:p w14:paraId="31F21976" w14:textId="37DBC6FE" w:rsidR="009D4651" w:rsidRPr="00BD5C9C" w:rsidRDefault="00BD5C9C" w:rsidP="00D83E9A">
      <w:pPr>
        <w:spacing w:before="120" w:after="0"/>
        <w:rPr>
          <w:szCs w:val="24"/>
        </w:rPr>
      </w:pPr>
      <w:r>
        <w:t xml:space="preserve">An </w:t>
      </w:r>
      <w:r>
        <w:rPr>
          <w:szCs w:val="24"/>
        </w:rPr>
        <w:t>u</w:t>
      </w:r>
      <w:r w:rsidR="009D4651" w:rsidRPr="00BD5C9C">
        <w:rPr>
          <w:szCs w:val="24"/>
        </w:rPr>
        <w:t xml:space="preserve">pdated </w:t>
      </w:r>
      <w:r>
        <w:rPr>
          <w:szCs w:val="24"/>
        </w:rPr>
        <w:t>“</w:t>
      </w:r>
      <w:r w:rsidR="009D4651" w:rsidRPr="00BD5C9C">
        <w:rPr>
          <w:szCs w:val="24"/>
        </w:rPr>
        <w:t>Design Report</w:t>
      </w:r>
      <w:del w:id="100" w:author="Scott Barrett" w:date="2019-11-26T13:51:00Z">
        <w:r w:rsidDel="00253423">
          <w:rPr>
            <w:szCs w:val="24"/>
          </w:rPr>
          <w:delText>,</w:delText>
        </w:r>
      </w:del>
      <w:r>
        <w:rPr>
          <w:szCs w:val="24"/>
        </w:rPr>
        <w:t>”</w:t>
      </w:r>
      <w:r w:rsidR="009D4651" w:rsidRPr="00BD5C9C">
        <w:rPr>
          <w:szCs w:val="24"/>
        </w:rPr>
        <w:t xml:space="preserve"> with the following sections completed:</w:t>
      </w:r>
    </w:p>
    <w:p w14:paraId="2FC7A3ED"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Cover page with list of tasks completed.</w:t>
      </w:r>
    </w:p>
    <w:p w14:paraId="18E88FB2"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Planning documentation: task list/schedule or Scrum artifacts.</w:t>
      </w:r>
    </w:p>
    <w:p w14:paraId="2CDD55EA" w14:textId="77777777" w:rsidR="009D4651" w:rsidRDefault="009D4651" w:rsidP="007329D6">
      <w:pPr>
        <w:pStyle w:val="ListParagraph"/>
        <w:numPr>
          <w:ilvl w:val="0"/>
          <w:numId w:val="20"/>
        </w:numPr>
        <w:spacing w:after="0" w:line="240" w:lineRule="auto"/>
        <w:contextualSpacing w:val="0"/>
        <w:rPr>
          <w:rFonts w:ascii="Times New Roman" w:hAnsi="Times New Roman"/>
          <w:sz w:val="24"/>
          <w:szCs w:val="24"/>
        </w:rPr>
      </w:pPr>
      <w:r>
        <w:rPr>
          <w:rFonts w:ascii="Times New Roman" w:hAnsi="Times New Roman"/>
          <w:sz w:val="24"/>
          <w:szCs w:val="24"/>
        </w:rPr>
        <w:t>Design documentation:</w:t>
      </w:r>
    </w:p>
    <w:p w14:paraId="4235B8F7"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General Technical Approach</w:t>
      </w:r>
    </w:p>
    <w:p w14:paraId="2205B619"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Key Technical Decisions</w:t>
      </w:r>
    </w:p>
    <w:p w14:paraId="502792CE"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Install or Configuration Instructions</w:t>
      </w:r>
    </w:p>
    <w:p w14:paraId="1937CBBE"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Known Issues</w:t>
      </w:r>
    </w:p>
    <w:p w14:paraId="0C9008E0"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Risks</w:t>
      </w:r>
    </w:p>
    <w:p w14:paraId="0CB12C7B"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Sitemap Diagram</w:t>
      </w:r>
    </w:p>
    <w:p w14:paraId="04041985"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User Interface Diagrams</w:t>
      </w:r>
    </w:p>
    <w:p w14:paraId="2C53A496"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ER Diagram</w:t>
      </w:r>
    </w:p>
    <w:p w14:paraId="1FDDDAD9"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DDL Scripts</w:t>
      </w:r>
    </w:p>
    <w:p w14:paraId="1D216DD5"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Class Diagrams (for all Object Models and Services)</w:t>
      </w:r>
    </w:p>
    <w:p w14:paraId="267F444B" w14:textId="77777777" w:rsidR="009D4651" w:rsidRPr="00BD5C9C" w:rsidRDefault="009D4651" w:rsidP="007329D6">
      <w:pPr>
        <w:pStyle w:val="ListParagraph"/>
        <w:numPr>
          <w:ilvl w:val="0"/>
          <w:numId w:val="21"/>
        </w:numPr>
        <w:spacing w:after="0" w:line="240" w:lineRule="auto"/>
        <w:contextualSpacing w:val="0"/>
        <w:rPr>
          <w:rFonts w:ascii="Times New Roman" w:hAnsi="Times New Roman"/>
          <w:bCs/>
          <w:sz w:val="24"/>
          <w:szCs w:val="24"/>
        </w:rPr>
      </w:pPr>
      <w:r w:rsidRPr="00BD5C9C">
        <w:rPr>
          <w:rFonts w:ascii="Times New Roman" w:hAnsi="Times New Roman"/>
          <w:bCs/>
          <w:sz w:val="24"/>
          <w:szCs w:val="24"/>
        </w:rPr>
        <w:t>Service API</w:t>
      </w:r>
    </w:p>
    <w:p w14:paraId="6E5C71A6" w14:textId="0539B05F" w:rsidR="007329D6" w:rsidRPr="00DC0D71" w:rsidRDefault="00D83E9A" w:rsidP="007329D6">
      <w:pPr>
        <w:spacing w:before="120" w:after="0"/>
        <w:rPr>
          <w:szCs w:val="24"/>
        </w:rPr>
      </w:pPr>
      <w:r>
        <w:rPr>
          <w:szCs w:val="24"/>
        </w:rPr>
        <w:t>A</w:t>
      </w:r>
      <w:r w:rsidR="007329D6" w:rsidRPr="00DC0D71">
        <w:rPr>
          <w:szCs w:val="24"/>
        </w:rPr>
        <w:t>ll code in Bitbucket.</w:t>
      </w:r>
    </w:p>
    <w:p w14:paraId="0E71E93E" w14:textId="032AFA1D" w:rsidR="007329D6" w:rsidRDefault="00D83E9A" w:rsidP="007329D6">
      <w:pPr>
        <w:spacing w:before="120" w:after="0"/>
        <w:rPr>
          <w:szCs w:val="24"/>
        </w:rPr>
      </w:pPr>
      <w:r>
        <w:rPr>
          <w:szCs w:val="24"/>
        </w:rPr>
        <w:t>A</w:t>
      </w:r>
      <w:r w:rsidR="007329D6">
        <w:rPr>
          <w:szCs w:val="24"/>
        </w:rPr>
        <w:t xml:space="preserve">ll </w:t>
      </w:r>
      <w:r w:rsidR="007329D6" w:rsidRPr="007329D6">
        <w:rPr>
          <w:szCs w:val="24"/>
        </w:rPr>
        <w:t>code</w:t>
      </w:r>
      <w:r w:rsidR="007329D6">
        <w:rPr>
          <w:szCs w:val="24"/>
        </w:rPr>
        <w:t xml:space="preserve"> (</w:t>
      </w:r>
      <w:r w:rsidR="007329D6" w:rsidRPr="007329D6">
        <w:rPr>
          <w:szCs w:val="24"/>
        </w:rPr>
        <w:t>as a zip file</w:t>
      </w:r>
      <w:r w:rsidR="007329D6">
        <w:rPr>
          <w:szCs w:val="24"/>
        </w:rPr>
        <w:t>)</w:t>
      </w:r>
      <w:r w:rsidR="007329D6" w:rsidRPr="007329D6">
        <w:rPr>
          <w:szCs w:val="24"/>
        </w:rPr>
        <w:t>, design, and test plan.</w:t>
      </w:r>
    </w:p>
    <w:p w14:paraId="336086D2" w14:textId="5E9575A0" w:rsidR="007329D6" w:rsidRPr="009D4651" w:rsidRDefault="007329D6" w:rsidP="007329D6">
      <w:pPr>
        <w:pStyle w:val="Heading1"/>
        <w:rPr>
          <w:rFonts w:ascii="Times New Roman" w:hAnsi="Times New Roman" w:cs="Times New Roman"/>
          <w:sz w:val="28"/>
          <w:szCs w:val="28"/>
        </w:rPr>
      </w:pPr>
      <w:bookmarkStart w:id="101" w:name="_Toc519149625"/>
      <w:r w:rsidRPr="009D4651">
        <w:rPr>
          <w:rFonts w:ascii="Times New Roman" w:hAnsi="Times New Roman" w:cs="Times New Roman"/>
          <w:sz w:val="28"/>
          <w:szCs w:val="28"/>
        </w:rPr>
        <w:t xml:space="preserve">Milestone </w:t>
      </w:r>
      <w:r>
        <w:rPr>
          <w:rFonts w:ascii="Times New Roman" w:hAnsi="Times New Roman" w:cs="Times New Roman"/>
          <w:sz w:val="28"/>
          <w:szCs w:val="28"/>
        </w:rPr>
        <w:t>6</w:t>
      </w:r>
      <w:r w:rsidRPr="009D4651">
        <w:rPr>
          <w:rFonts w:ascii="Times New Roman" w:hAnsi="Times New Roman" w:cs="Times New Roman"/>
          <w:sz w:val="28"/>
          <w:szCs w:val="28"/>
        </w:rPr>
        <w:t xml:space="preserve"> Project</w:t>
      </w:r>
      <w:bookmarkEnd w:id="101"/>
      <w:r w:rsidR="00DA0566" w:rsidRPr="00DA0566">
        <w:rPr>
          <w:rFonts w:ascii="Times New Roman" w:hAnsi="Times New Roman" w:cs="Times New Roman"/>
          <w:sz w:val="28"/>
          <w:szCs w:val="28"/>
        </w:rPr>
        <w:t xml:space="preserve"> </w:t>
      </w:r>
    </w:p>
    <w:p w14:paraId="5E5CE654" w14:textId="77777777" w:rsidR="00A77F91" w:rsidRPr="00BD5C9C" w:rsidRDefault="00A77F91" w:rsidP="00A77F91">
      <w:pPr>
        <w:spacing w:before="120" w:after="0"/>
        <w:rPr>
          <w:szCs w:val="24"/>
        </w:rPr>
      </w:pPr>
      <w:r w:rsidRPr="00BD5C9C">
        <w:rPr>
          <w:rFonts w:eastAsia="Arial Unicode MS"/>
          <w:color w:val="000000"/>
          <w:szCs w:val="24"/>
          <w:bdr w:val="nil"/>
          <w:lang w:bidi="he-IL"/>
        </w:rPr>
        <w:t>In this assignment, students will</w:t>
      </w:r>
      <w:r>
        <w:t xml:space="preserve"> secure the application and documentation for the application.</w:t>
      </w:r>
    </w:p>
    <w:p w14:paraId="21203CC8" w14:textId="77777777" w:rsidR="007329D6" w:rsidRPr="00BD5C9C" w:rsidRDefault="007329D6" w:rsidP="007329D6">
      <w:pPr>
        <w:spacing w:before="120" w:after="0"/>
        <w:rPr>
          <w:b/>
          <w:szCs w:val="24"/>
        </w:rPr>
      </w:pPr>
      <w:r w:rsidRPr="00BD5C9C">
        <w:rPr>
          <w:b/>
          <w:szCs w:val="24"/>
        </w:rPr>
        <w:t>Execution</w:t>
      </w:r>
    </w:p>
    <w:p w14:paraId="6CC89607" w14:textId="77777777" w:rsidR="007329D6" w:rsidRPr="00BD5C9C" w:rsidRDefault="007329D6" w:rsidP="007329D6">
      <w:pPr>
        <w:spacing w:before="120" w:after="0"/>
        <w:rPr>
          <w:szCs w:val="24"/>
        </w:rPr>
      </w:pPr>
      <w:r w:rsidRPr="00BD5C9C">
        <w:rPr>
          <w:szCs w:val="24"/>
        </w:rPr>
        <w:t>Execute this assignment according to the following guidelines:</w:t>
      </w:r>
    </w:p>
    <w:p w14:paraId="66306E6C" w14:textId="77777777" w:rsidR="007329D6" w:rsidRPr="00BD5C9C" w:rsidRDefault="007329D6" w:rsidP="00062B0A">
      <w:pPr>
        <w:numPr>
          <w:ilvl w:val="0"/>
          <w:numId w:val="22"/>
        </w:numPr>
        <w:spacing w:before="120" w:after="0"/>
        <w:rPr>
          <w:szCs w:val="24"/>
        </w:rPr>
      </w:pPr>
      <w:r w:rsidRPr="00BD5C9C">
        <w:rPr>
          <w:szCs w:val="24"/>
        </w:rPr>
        <w:t>Review the requirements within the Project Overview.</w:t>
      </w:r>
    </w:p>
    <w:p w14:paraId="31CA2B0E" w14:textId="6B090404" w:rsidR="009D4651" w:rsidRPr="001914EB" w:rsidRDefault="007329D6" w:rsidP="00062B0A">
      <w:pPr>
        <w:pStyle w:val="ListParagraph"/>
        <w:numPr>
          <w:ilvl w:val="0"/>
          <w:numId w:val="22"/>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 xml:space="preserve"> </w:t>
      </w:r>
      <w:r w:rsidR="009D4651" w:rsidRPr="001914EB">
        <w:rPr>
          <w:rFonts w:ascii="Times New Roman" w:hAnsi="Times New Roman"/>
          <w:bCs/>
          <w:sz w:val="24"/>
          <w:szCs w:val="24"/>
        </w:rPr>
        <w:t>Login Module v2:</w:t>
      </w:r>
    </w:p>
    <w:p w14:paraId="33E28F61"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Login Form will be re-factored to support FORM based authentication.</w:t>
      </w:r>
    </w:p>
    <w:p w14:paraId="15A3472B"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Security will standard enterprise Java configuration.</w:t>
      </w:r>
    </w:p>
    <w:p w14:paraId="33EE08AD"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Security will use JBoss ApplicationRealm for user authentication.</w:t>
      </w:r>
    </w:p>
    <w:p w14:paraId="4DCF9656"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All pages but the Login Module and Registration Module will be protected.</w:t>
      </w:r>
    </w:p>
    <w:p w14:paraId="2FC731A4"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lastRenderedPageBreak/>
        <w:t>Navigation to protected pages where the user is not authenticated will redirect the user to the Login Module.</w:t>
      </w:r>
    </w:p>
    <w:p w14:paraId="07C83699" w14:textId="77777777" w:rsidR="009D4651" w:rsidRPr="001914EB" w:rsidRDefault="009D4651" w:rsidP="00062B0A">
      <w:pPr>
        <w:pStyle w:val="ListParagraph"/>
        <w:numPr>
          <w:ilvl w:val="0"/>
          <w:numId w:val="23"/>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Registration Module will be re-factored to remove unused credential fields</w:t>
      </w:r>
    </w:p>
    <w:p w14:paraId="26E35324" w14:textId="77777777" w:rsidR="009D4651" w:rsidRPr="001914EB" w:rsidRDefault="009D4651" w:rsidP="00062B0A">
      <w:pPr>
        <w:pStyle w:val="ListParagraph"/>
        <w:numPr>
          <w:ilvl w:val="0"/>
          <w:numId w:val="22"/>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Final Preparation:</w:t>
      </w:r>
    </w:p>
    <w:p w14:paraId="79F95175" w14:textId="77777777" w:rsidR="009D4651" w:rsidRPr="001914EB" w:rsidRDefault="009D4651" w:rsidP="00062B0A">
      <w:pPr>
        <w:pStyle w:val="ListParagraph"/>
        <w:numPr>
          <w:ilvl w:val="0"/>
          <w:numId w:val="24"/>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Create the JavaDoc for the application.</w:t>
      </w:r>
    </w:p>
    <w:p w14:paraId="6CB6FD59" w14:textId="77777777" w:rsidR="009D4651" w:rsidRPr="001914EB" w:rsidRDefault="009D4651" w:rsidP="00062B0A">
      <w:pPr>
        <w:pStyle w:val="ListParagraph"/>
        <w:numPr>
          <w:ilvl w:val="0"/>
          <w:numId w:val="24"/>
        </w:numPr>
        <w:spacing w:after="0" w:line="240" w:lineRule="auto"/>
        <w:contextualSpacing w:val="0"/>
        <w:rPr>
          <w:rFonts w:ascii="Times New Roman" w:hAnsi="Times New Roman"/>
          <w:bCs/>
          <w:sz w:val="24"/>
          <w:szCs w:val="24"/>
        </w:rPr>
      </w:pPr>
      <w:r w:rsidRPr="001914EB">
        <w:rPr>
          <w:rFonts w:ascii="Times New Roman" w:hAnsi="Times New Roman"/>
          <w:bCs/>
          <w:sz w:val="24"/>
          <w:szCs w:val="24"/>
        </w:rPr>
        <w:t>Refactor any code as necessary.</w:t>
      </w:r>
    </w:p>
    <w:p w14:paraId="1D574433" w14:textId="77777777" w:rsidR="009D4651" w:rsidRPr="007329D6" w:rsidRDefault="009D4651" w:rsidP="00062B0A">
      <w:pPr>
        <w:spacing w:before="120" w:after="0"/>
        <w:rPr>
          <w:bCs/>
          <w:szCs w:val="24"/>
        </w:rPr>
      </w:pPr>
      <w:r w:rsidRPr="007329D6">
        <w:rPr>
          <w:bCs/>
          <w:szCs w:val="24"/>
        </w:rPr>
        <w:t>It is expected that the team will perform peer code reviews on all code.</w:t>
      </w:r>
    </w:p>
    <w:p w14:paraId="37E0299A" w14:textId="77777777" w:rsidR="009D4651" w:rsidRPr="007329D6" w:rsidRDefault="009D4651" w:rsidP="00062B0A">
      <w:pPr>
        <w:spacing w:before="120" w:after="0"/>
        <w:rPr>
          <w:bCs/>
          <w:szCs w:val="24"/>
        </w:rPr>
      </w:pPr>
      <w:r w:rsidRPr="007329D6">
        <w:rPr>
          <w:bCs/>
          <w:szCs w:val="24"/>
        </w:rPr>
        <w:t>It is expected that the team will fully document all code modules, classes, methods, and use inline comments for all code.</w:t>
      </w:r>
    </w:p>
    <w:p w14:paraId="2DA8C0F4" w14:textId="77777777" w:rsidR="009D4651" w:rsidRPr="007329D6" w:rsidRDefault="009D4651" w:rsidP="00062B0A">
      <w:pPr>
        <w:spacing w:before="120" w:after="0"/>
        <w:rPr>
          <w:bCs/>
          <w:szCs w:val="24"/>
        </w:rPr>
      </w:pPr>
      <w:r w:rsidRPr="007329D6">
        <w:rPr>
          <w:bCs/>
          <w:szCs w:val="24"/>
        </w:rPr>
        <w:t>It is expected that the team will meet with the instructor if there are project management issues.</w:t>
      </w:r>
    </w:p>
    <w:p w14:paraId="3DFF1979" w14:textId="19305D1E" w:rsidR="009D4651" w:rsidRPr="007329D6" w:rsidRDefault="007329D6" w:rsidP="00062B0A">
      <w:pPr>
        <w:spacing w:before="120" w:after="0"/>
        <w:rPr>
          <w:bCs/>
          <w:szCs w:val="24"/>
        </w:rPr>
      </w:pPr>
      <w:r w:rsidRPr="007329D6">
        <w:t xml:space="preserve">It is expected that the team will </w:t>
      </w:r>
      <w:r w:rsidRPr="007329D6">
        <w:rPr>
          <w:bCs/>
          <w:szCs w:val="24"/>
        </w:rPr>
        <w:t>execute</w:t>
      </w:r>
      <w:r w:rsidR="009D4651" w:rsidRPr="007329D6">
        <w:rPr>
          <w:bCs/>
          <w:szCs w:val="24"/>
        </w:rPr>
        <w:t xml:space="preserve"> all Test Cases from the Test Plan created in Milestone 6.</w:t>
      </w:r>
    </w:p>
    <w:p w14:paraId="7E80FFB5" w14:textId="6F7111B3" w:rsidR="009D4651" w:rsidRPr="00062B0A" w:rsidRDefault="009D4651" w:rsidP="00062B0A">
      <w:pPr>
        <w:spacing w:before="120" w:after="0"/>
        <w:rPr>
          <w:b/>
        </w:rPr>
      </w:pPr>
      <w:r w:rsidRPr="00062B0A">
        <w:rPr>
          <w:b/>
          <w:u w:val="single"/>
        </w:rPr>
        <w:t>Deliverables</w:t>
      </w:r>
      <w:r w:rsidRPr="00062B0A">
        <w:rPr>
          <w:b/>
        </w:rPr>
        <w:t>:</w:t>
      </w:r>
    </w:p>
    <w:p w14:paraId="5122791B" w14:textId="266E0033" w:rsidR="00D83E9A" w:rsidRDefault="00D83E9A" w:rsidP="00062B0A">
      <w:pPr>
        <w:spacing w:before="120" w:after="0"/>
        <w:rPr>
          <w:szCs w:val="24"/>
        </w:rPr>
      </w:pPr>
      <w:r w:rsidRPr="00BF37E1">
        <w:rPr>
          <w:szCs w:val="24"/>
        </w:rPr>
        <w:t>Submit the following to the learning management system:</w:t>
      </w:r>
    </w:p>
    <w:p w14:paraId="35DED145" w14:textId="020128C5" w:rsidR="009D4651" w:rsidRPr="007329D6" w:rsidRDefault="00D83E9A" w:rsidP="00062B0A">
      <w:pPr>
        <w:spacing w:before="120" w:after="0"/>
        <w:rPr>
          <w:szCs w:val="24"/>
        </w:rPr>
      </w:pPr>
      <w:r>
        <w:rPr>
          <w:szCs w:val="24"/>
        </w:rPr>
        <w:t>An u</w:t>
      </w:r>
      <w:r w:rsidR="009D4651" w:rsidRPr="007329D6">
        <w:rPr>
          <w:szCs w:val="24"/>
        </w:rPr>
        <w:t xml:space="preserve">pdated </w:t>
      </w:r>
      <w:r w:rsidR="00062B0A">
        <w:rPr>
          <w:szCs w:val="24"/>
        </w:rPr>
        <w:t>“</w:t>
      </w:r>
      <w:r w:rsidR="009D4651" w:rsidRPr="007329D6">
        <w:rPr>
          <w:szCs w:val="24"/>
        </w:rPr>
        <w:t>Design Report</w:t>
      </w:r>
      <w:del w:id="102" w:author="Scott Barrett" w:date="2019-11-26T13:52:00Z">
        <w:r w:rsidR="00062B0A" w:rsidDel="00253423">
          <w:rPr>
            <w:szCs w:val="24"/>
          </w:rPr>
          <w:delText>,</w:delText>
        </w:r>
      </w:del>
      <w:r w:rsidR="00062B0A">
        <w:rPr>
          <w:szCs w:val="24"/>
        </w:rPr>
        <w:t>”</w:t>
      </w:r>
      <w:r w:rsidR="009D4651" w:rsidRPr="007329D6">
        <w:rPr>
          <w:szCs w:val="24"/>
        </w:rPr>
        <w:t xml:space="preserve"> with the following sections completed:</w:t>
      </w:r>
    </w:p>
    <w:p w14:paraId="400F0A20"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Cover page with list of tasks completed.</w:t>
      </w:r>
    </w:p>
    <w:p w14:paraId="1C044119"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Planning documentation: task list/schedule or Scrum artifacts.</w:t>
      </w:r>
    </w:p>
    <w:p w14:paraId="6A421CE5" w14:textId="77777777" w:rsidR="009D4651" w:rsidRPr="001914EB" w:rsidRDefault="009D4651" w:rsidP="00062B0A">
      <w:pPr>
        <w:pStyle w:val="ListParagraph"/>
        <w:numPr>
          <w:ilvl w:val="0"/>
          <w:numId w:val="27"/>
        </w:numPr>
        <w:spacing w:after="0" w:line="240" w:lineRule="auto"/>
        <w:contextualSpacing w:val="0"/>
        <w:rPr>
          <w:rFonts w:ascii="Times New Roman" w:hAnsi="Times New Roman"/>
          <w:sz w:val="24"/>
          <w:szCs w:val="24"/>
        </w:rPr>
      </w:pPr>
      <w:r w:rsidRPr="001914EB">
        <w:rPr>
          <w:rFonts w:ascii="Times New Roman" w:hAnsi="Times New Roman"/>
          <w:sz w:val="24"/>
          <w:szCs w:val="24"/>
        </w:rPr>
        <w:t>Design documentation:</w:t>
      </w:r>
    </w:p>
    <w:p w14:paraId="055B5B9B"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General Technical Approach</w:t>
      </w:r>
    </w:p>
    <w:p w14:paraId="1CD5F7B1"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Key Technical Decisions</w:t>
      </w:r>
    </w:p>
    <w:p w14:paraId="578C057C"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Install or Configuration Instructions</w:t>
      </w:r>
    </w:p>
    <w:p w14:paraId="31BB4B20"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Known Issues</w:t>
      </w:r>
    </w:p>
    <w:p w14:paraId="793DE5BC"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Risks</w:t>
      </w:r>
    </w:p>
    <w:p w14:paraId="56A358B4"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Sitemap Diagram</w:t>
      </w:r>
    </w:p>
    <w:p w14:paraId="538ED186"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User Interface Diagrams</w:t>
      </w:r>
    </w:p>
    <w:p w14:paraId="2908DD3E"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ER Diagram</w:t>
      </w:r>
    </w:p>
    <w:p w14:paraId="541C6C03"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DDL Scripts</w:t>
      </w:r>
    </w:p>
    <w:p w14:paraId="61689CC8"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Class Diagrams (for all Object Models and Services)</w:t>
      </w:r>
    </w:p>
    <w:p w14:paraId="0553A1DE" w14:textId="77777777" w:rsidR="009D4651" w:rsidRPr="007329D6" w:rsidRDefault="009D4651" w:rsidP="00062B0A">
      <w:pPr>
        <w:pStyle w:val="ListParagraph"/>
        <w:numPr>
          <w:ilvl w:val="0"/>
          <w:numId w:val="26"/>
        </w:numPr>
        <w:spacing w:after="0" w:line="240" w:lineRule="auto"/>
        <w:contextualSpacing w:val="0"/>
        <w:rPr>
          <w:rFonts w:ascii="Times New Roman" w:hAnsi="Times New Roman"/>
          <w:bCs/>
          <w:sz w:val="24"/>
          <w:szCs w:val="24"/>
        </w:rPr>
      </w:pPr>
      <w:r w:rsidRPr="007329D6">
        <w:rPr>
          <w:rFonts w:ascii="Times New Roman" w:hAnsi="Times New Roman"/>
          <w:bCs/>
          <w:sz w:val="24"/>
          <w:szCs w:val="24"/>
        </w:rPr>
        <w:t>Service API</w:t>
      </w:r>
    </w:p>
    <w:p w14:paraId="747562C4" w14:textId="0162EAA9" w:rsidR="009D4651" w:rsidRPr="007329D6" w:rsidRDefault="00D83E9A" w:rsidP="00062B0A">
      <w:pPr>
        <w:spacing w:before="120" w:after="0"/>
        <w:rPr>
          <w:szCs w:val="24"/>
        </w:rPr>
      </w:pPr>
      <w:r>
        <w:rPr>
          <w:szCs w:val="24"/>
        </w:rPr>
        <w:t>A</w:t>
      </w:r>
      <w:r w:rsidR="009D4651" w:rsidRPr="007329D6">
        <w:rPr>
          <w:szCs w:val="24"/>
        </w:rPr>
        <w:t>ll code in Bitbucket.</w:t>
      </w:r>
    </w:p>
    <w:p w14:paraId="565ADDFB" w14:textId="08F9EC9C" w:rsidR="009D4651" w:rsidRPr="007329D6" w:rsidRDefault="00D83E9A" w:rsidP="00062B0A">
      <w:pPr>
        <w:spacing w:before="120" w:after="0"/>
        <w:rPr>
          <w:szCs w:val="24"/>
        </w:rPr>
      </w:pPr>
      <w:r>
        <w:rPr>
          <w:szCs w:val="24"/>
        </w:rPr>
        <w:t>Zipped up generated JavaDoc pages</w:t>
      </w:r>
    </w:p>
    <w:p w14:paraId="7702CBDC" w14:textId="34A5B26D" w:rsidR="009D4651" w:rsidRPr="007329D6" w:rsidRDefault="009D4651" w:rsidP="00062B0A">
      <w:pPr>
        <w:spacing w:before="120" w:after="0"/>
        <w:rPr>
          <w:szCs w:val="24"/>
        </w:rPr>
      </w:pPr>
      <w:r w:rsidRPr="007329D6">
        <w:rPr>
          <w:szCs w:val="24"/>
        </w:rPr>
        <w:t>Zip</w:t>
      </w:r>
      <w:r w:rsidR="00D83E9A">
        <w:rPr>
          <w:szCs w:val="24"/>
        </w:rPr>
        <w:t>ped</w:t>
      </w:r>
      <w:r w:rsidRPr="007329D6">
        <w:rPr>
          <w:szCs w:val="24"/>
        </w:rPr>
        <w:t xml:space="preserve"> up code.</w:t>
      </w:r>
    </w:p>
    <w:p w14:paraId="4153A36B" w14:textId="213B7A02" w:rsidR="009D4651" w:rsidRPr="007329D6" w:rsidRDefault="00D83E9A" w:rsidP="00062B0A">
      <w:pPr>
        <w:spacing w:before="120" w:after="0"/>
        <w:rPr>
          <w:szCs w:val="24"/>
        </w:rPr>
      </w:pPr>
      <w:r>
        <w:rPr>
          <w:szCs w:val="24"/>
        </w:rPr>
        <w:t>A</w:t>
      </w:r>
      <w:r w:rsidR="009D4651" w:rsidRPr="007329D6">
        <w:rPr>
          <w:szCs w:val="24"/>
        </w:rPr>
        <w:t xml:space="preserve">ll code, design, and test plan </w:t>
      </w:r>
    </w:p>
    <w:p w14:paraId="672F6977" w14:textId="77777777" w:rsidR="009D4651" w:rsidRDefault="009D4651" w:rsidP="00211F82">
      <w:pPr>
        <w:spacing w:before="120" w:after="0"/>
        <w:rPr>
          <w:bCs/>
          <w:szCs w:val="24"/>
        </w:rPr>
      </w:pPr>
    </w:p>
    <w:sectPr w:rsidR="009D4651" w:rsidSect="00723B6D">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F8674" w14:textId="77777777" w:rsidR="00D81AAA" w:rsidRDefault="00D81AAA" w:rsidP="00E3078E">
      <w:pPr>
        <w:spacing w:after="0"/>
      </w:pPr>
      <w:r>
        <w:separator/>
      </w:r>
    </w:p>
  </w:endnote>
  <w:endnote w:type="continuationSeparator" w:id="0">
    <w:p w14:paraId="19814059" w14:textId="77777777" w:rsidR="00D81AAA" w:rsidRDefault="00D81AAA" w:rsidP="00E3078E">
      <w:pPr>
        <w:spacing w:after="0"/>
      </w:pPr>
      <w:r>
        <w:continuationSeparator/>
      </w:r>
    </w:p>
  </w:endnote>
  <w:endnote w:type="continuationNotice" w:id="1">
    <w:p w14:paraId="035C1FC1" w14:textId="77777777" w:rsidR="00D81AAA" w:rsidRDefault="00D81A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77A6C" w14:textId="0D06B0ED" w:rsidR="00F76CD1" w:rsidRDefault="00F76CD1" w:rsidP="00187B5D">
    <w:pPr>
      <w:tabs>
        <w:tab w:val="center" w:pos="4680"/>
        <w:tab w:val="left" w:pos="8100"/>
      </w:tabs>
    </w:pPr>
    <w:r>
      <w:tab/>
    </w:r>
    <w:r w:rsidRPr="00723B6D">
      <w:t>© 201</w:t>
    </w:r>
    <w:r>
      <w:t>8</w:t>
    </w:r>
    <w:r w:rsidRPr="00723B6D">
      <w:t>. Grand Canyon University. All Rights Reserved.</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70AE5" w14:textId="14FCB54B" w:rsidR="00F76CD1" w:rsidRDefault="00F76CD1" w:rsidP="00425F7F">
    <w:pPr>
      <w:tabs>
        <w:tab w:val="center" w:pos="4680"/>
        <w:tab w:val="left" w:pos="8100"/>
      </w:tabs>
    </w:pPr>
    <w:r>
      <w:tab/>
    </w:r>
    <w:r w:rsidRPr="00723B6D">
      <w:t>© 201</w:t>
    </w:r>
    <w:r>
      <w:t>8</w:t>
    </w:r>
    <w:r w:rsidRPr="00723B6D">
      <w:t>. Grand Canyon University. All Rights Reserved.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884B" w14:textId="77777777" w:rsidR="00D81AAA" w:rsidRDefault="00D81AAA" w:rsidP="00E3078E">
      <w:pPr>
        <w:spacing w:after="0"/>
      </w:pPr>
      <w:r>
        <w:separator/>
      </w:r>
    </w:p>
  </w:footnote>
  <w:footnote w:type="continuationSeparator" w:id="0">
    <w:p w14:paraId="67BC353A" w14:textId="77777777" w:rsidR="00D81AAA" w:rsidRDefault="00D81AAA" w:rsidP="00E3078E">
      <w:pPr>
        <w:spacing w:after="0"/>
      </w:pPr>
      <w:r>
        <w:continuationSeparator/>
      </w:r>
    </w:p>
  </w:footnote>
  <w:footnote w:type="continuationNotice" w:id="1">
    <w:p w14:paraId="15CCF6AA" w14:textId="77777777" w:rsidR="00D81AAA" w:rsidRDefault="00D81AA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54232" w14:textId="563CF6FA" w:rsidR="00F76CD1" w:rsidRDefault="00F76CD1">
    <w:pPr>
      <w:pStyle w:val="Header"/>
    </w:pPr>
    <w:r>
      <w:rPr>
        <w:noProof/>
      </w:rPr>
      <w:drawing>
        <wp:inline distT="0" distB="0" distL="0" distR="0" wp14:anchorId="1EC02A4A" wp14:editId="4D23254F">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EA1"/>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D5F95"/>
    <w:multiLevelType w:val="hybridMultilevel"/>
    <w:tmpl w:val="9418E4A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947D1"/>
    <w:multiLevelType w:val="hybridMultilevel"/>
    <w:tmpl w:val="981E5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E2AE7"/>
    <w:multiLevelType w:val="hybridMultilevel"/>
    <w:tmpl w:val="4F249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633224"/>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52395D"/>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2323E"/>
    <w:multiLevelType w:val="hybridMultilevel"/>
    <w:tmpl w:val="8124D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7143BE"/>
    <w:multiLevelType w:val="hybridMultilevel"/>
    <w:tmpl w:val="1F16155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92779"/>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55870"/>
    <w:multiLevelType w:val="hybridMultilevel"/>
    <w:tmpl w:val="621401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3B1A34"/>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0566"/>
    <w:multiLevelType w:val="hybridMultilevel"/>
    <w:tmpl w:val="53009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BB5BDF"/>
    <w:multiLevelType w:val="hybridMultilevel"/>
    <w:tmpl w:val="90BAA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80A5E"/>
    <w:multiLevelType w:val="hybridMultilevel"/>
    <w:tmpl w:val="67D4C5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6F19A3"/>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B2089"/>
    <w:multiLevelType w:val="hybridMultilevel"/>
    <w:tmpl w:val="530093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7832C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00072E"/>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FA47BB"/>
    <w:multiLevelType w:val="multilevel"/>
    <w:tmpl w:val="229C187A"/>
    <w:styleLink w:val="Style1"/>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3"/>
      <w:numFmt w:val="none"/>
      <w:lvlText w:val="i."/>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0" w15:restartNumberingAfterBreak="0">
    <w:nsid w:val="60C6580E"/>
    <w:multiLevelType w:val="hybridMultilevel"/>
    <w:tmpl w:val="D562A6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9B66F9"/>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1D2863"/>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E6718"/>
    <w:multiLevelType w:val="hybridMultilevel"/>
    <w:tmpl w:val="E0DE216E"/>
    <w:lvl w:ilvl="0" w:tplc="CA5CC7E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02694"/>
    <w:multiLevelType w:val="hybridMultilevel"/>
    <w:tmpl w:val="08224CD4"/>
    <w:lvl w:ilvl="0" w:tplc="0409000F">
      <w:start w:val="1"/>
      <w:numFmt w:val="decimal"/>
      <w:lvlText w:val="%1."/>
      <w:lvlJc w:val="left"/>
      <w:pPr>
        <w:ind w:left="360" w:hanging="360"/>
      </w:pPr>
      <w:rPr>
        <w:rFonts w:hint="default"/>
      </w:rPr>
    </w:lvl>
    <w:lvl w:ilvl="1" w:tplc="CA5CC7E4">
      <w:start w:val="1"/>
      <w:numFmt w:val="lowerLetter"/>
      <w:lvlText w:val="%2."/>
      <w:lvlJc w:val="left"/>
      <w:pPr>
        <w:ind w:left="1080" w:hanging="360"/>
      </w:pPr>
      <w:rPr>
        <w:rFonts w:hint="default"/>
        <w:sz w:val="24"/>
        <w:szCs w:val="24"/>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6B25AA"/>
    <w:multiLevelType w:val="multilevel"/>
    <w:tmpl w:val="229C18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none"/>
      <w:lvlText w:val="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23C94"/>
    <w:multiLevelType w:val="hybridMultilevel"/>
    <w:tmpl w:val="31E465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B194C"/>
    <w:multiLevelType w:val="hybridMultilevel"/>
    <w:tmpl w:val="6492B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2E1C0E"/>
    <w:multiLevelType w:val="hybridMultilevel"/>
    <w:tmpl w:val="07ACC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BC3F76"/>
    <w:multiLevelType w:val="hybridMultilevel"/>
    <w:tmpl w:val="C150B3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6"/>
  </w:num>
  <w:num w:numId="3">
    <w:abstractNumId w:val="28"/>
  </w:num>
  <w:num w:numId="4">
    <w:abstractNumId w:val="27"/>
  </w:num>
  <w:num w:numId="5">
    <w:abstractNumId w:val="24"/>
  </w:num>
  <w:num w:numId="6">
    <w:abstractNumId w:val="4"/>
  </w:num>
  <w:num w:numId="7">
    <w:abstractNumId w:val="14"/>
  </w:num>
  <w:num w:numId="8">
    <w:abstractNumId w:val="10"/>
  </w:num>
  <w:num w:numId="9">
    <w:abstractNumId w:val="20"/>
  </w:num>
  <w:num w:numId="10">
    <w:abstractNumId w:val="9"/>
  </w:num>
  <w:num w:numId="11">
    <w:abstractNumId w:val="19"/>
  </w:num>
  <w:num w:numId="12">
    <w:abstractNumId w:val="25"/>
  </w:num>
  <w:num w:numId="13">
    <w:abstractNumId w:val="17"/>
  </w:num>
  <w:num w:numId="14">
    <w:abstractNumId w:val="7"/>
  </w:num>
  <w:num w:numId="15">
    <w:abstractNumId w:val="31"/>
  </w:num>
  <w:num w:numId="16">
    <w:abstractNumId w:val="18"/>
  </w:num>
  <w:num w:numId="17">
    <w:abstractNumId w:val="8"/>
  </w:num>
  <w:num w:numId="18">
    <w:abstractNumId w:val="2"/>
  </w:num>
  <w:num w:numId="19">
    <w:abstractNumId w:val="11"/>
  </w:num>
  <w:num w:numId="20">
    <w:abstractNumId w:val="1"/>
  </w:num>
  <w:num w:numId="21">
    <w:abstractNumId w:val="22"/>
  </w:num>
  <w:num w:numId="22">
    <w:abstractNumId w:val="16"/>
  </w:num>
  <w:num w:numId="23">
    <w:abstractNumId w:val="5"/>
  </w:num>
  <w:num w:numId="24">
    <w:abstractNumId w:val="23"/>
  </w:num>
  <w:num w:numId="25">
    <w:abstractNumId w:val="15"/>
  </w:num>
  <w:num w:numId="26">
    <w:abstractNumId w:val="21"/>
  </w:num>
  <w:num w:numId="27">
    <w:abstractNumId w:val="12"/>
  </w:num>
  <w:num w:numId="28">
    <w:abstractNumId w:val="29"/>
  </w:num>
  <w:num w:numId="29">
    <w:abstractNumId w:val="6"/>
  </w:num>
  <w:num w:numId="30">
    <w:abstractNumId w:val="3"/>
  </w:num>
  <w:num w:numId="31">
    <w:abstractNumId w:val="13"/>
  </w:num>
  <w:num w:numId="32">
    <w:abstractNumId w:val="3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Barrett">
    <w15:presenceInfo w15:providerId="None" w15:userId="Scott Barrett"/>
  </w15:person>
  <w15:person w15:author="Maxmillian D Weber">
    <w15:presenceInfo w15:providerId="None" w15:userId="Maxmillian D W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015DB"/>
    <w:rsid w:val="00001837"/>
    <w:rsid w:val="00001C4C"/>
    <w:rsid w:val="00003981"/>
    <w:rsid w:val="00004168"/>
    <w:rsid w:val="00005CDF"/>
    <w:rsid w:val="00005F15"/>
    <w:rsid w:val="000070B5"/>
    <w:rsid w:val="00007F33"/>
    <w:rsid w:val="00012AC8"/>
    <w:rsid w:val="00013931"/>
    <w:rsid w:val="0001397F"/>
    <w:rsid w:val="00014053"/>
    <w:rsid w:val="00014E9E"/>
    <w:rsid w:val="000162A8"/>
    <w:rsid w:val="00020AA2"/>
    <w:rsid w:val="00021D1A"/>
    <w:rsid w:val="00023D61"/>
    <w:rsid w:val="000260CA"/>
    <w:rsid w:val="000310F3"/>
    <w:rsid w:val="000359F8"/>
    <w:rsid w:val="00036D9C"/>
    <w:rsid w:val="000379F5"/>
    <w:rsid w:val="000403AB"/>
    <w:rsid w:val="0004238D"/>
    <w:rsid w:val="00043067"/>
    <w:rsid w:val="000433B4"/>
    <w:rsid w:val="000465AC"/>
    <w:rsid w:val="00046CD7"/>
    <w:rsid w:val="00050397"/>
    <w:rsid w:val="00052CD5"/>
    <w:rsid w:val="000542B4"/>
    <w:rsid w:val="000553AF"/>
    <w:rsid w:val="00056C6A"/>
    <w:rsid w:val="00057D0E"/>
    <w:rsid w:val="00061A8D"/>
    <w:rsid w:val="00062B0A"/>
    <w:rsid w:val="00064CA2"/>
    <w:rsid w:val="00064D06"/>
    <w:rsid w:val="00066CBB"/>
    <w:rsid w:val="0007078F"/>
    <w:rsid w:val="0007088B"/>
    <w:rsid w:val="00073C82"/>
    <w:rsid w:val="00076716"/>
    <w:rsid w:val="00082421"/>
    <w:rsid w:val="00083487"/>
    <w:rsid w:val="0008675C"/>
    <w:rsid w:val="00090C32"/>
    <w:rsid w:val="00093965"/>
    <w:rsid w:val="000942A0"/>
    <w:rsid w:val="000A3E3A"/>
    <w:rsid w:val="000A4287"/>
    <w:rsid w:val="000A512C"/>
    <w:rsid w:val="000A752F"/>
    <w:rsid w:val="000B236D"/>
    <w:rsid w:val="000B3382"/>
    <w:rsid w:val="000B4161"/>
    <w:rsid w:val="000B768D"/>
    <w:rsid w:val="000C17D4"/>
    <w:rsid w:val="000C28BE"/>
    <w:rsid w:val="000C4128"/>
    <w:rsid w:val="000C6283"/>
    <w:rsid w:val="000D7276"/>
    <w:rsid w:val="000D7585"/>
    <w:rsid w:val="000E0820"/>
    <w:rsid w:val="000E2FB6"/>
    <w:rsid w:val="000E484A"/>
    <w:rsid w:val="000F2F40"/>
    <w:rsid w:val="000F3A47"/>
    <w:rsid w:val="000F4A7C"/>
    <w:rsid w:val="000F5496"/>
    <w:rsid w:val="000F5C04"/>
    <w:rsid w:val="000F6BC0"/>
    <w:rsid w:val="000F7765"/>
    <w:rsid w:val="001019BB"/>
    <w:rsid w:val="001029BE"/>
    <w:rsid w:val="001100E0"/>
    <w:rsid w:val="001102F4"/>
    <w:rsid w:val="00124A1C"/>
    <w:rsid w:val="0013067F"/>
    <w:rsid w:val="00131AB6"/>
    <w:rsid w:val="00140A4B"/>
    <w:rsid w:val="001418E3"/>
    <w:rsid w:val="00141E3F"/>
    <w:rsid w:val="00156E1D"/>
    <w:rsid w:val="0015770C"/>
    <w:rsid w:val="001600F0"/>
    <w:rsid w:val="00164ED0"/>
    <w:rsid w:val="0016570C"/>
    <w:rsid w:val="00170F4B"/>
    <w:rsid w:val="00171CEA"/>
    <w:rsid w:val="001732AB"/>
    <w:rsid w:val="00175F36"/>
    <w:rsid w:val="00183967"/>
    <w:rsid w:val="00185013"/>
    <w:rsid w:val="001858B9"/>
    <w:rsid w:val="00187B5D"/>
    <w:rsid w:val="00192DA1"/>
    <w:rsid w:val="0019507D"/>
    <w:rsid w:val="001950E2"/>
    <w:rsid w:val="001A321E"/>
    <w:rsid w:val="001A5F37"/>
    <w:rsid w:val="001B227E"/>
    <w:rsid w:val="001B41A9"/>
    <w:rsid w:val="001B5B5C"/>
    <w:rsid w:val="001C4A50"/>
    <w:rsid w:val="001C74DC"/>
    <w:rsid w:val="001D1728"/>
    <w:rsid w:val="001D611C"/>
    <w:rsid w:val="001E0836"/>
    <w:rsid w:val="001E599D"/>
    <w:rsid w:val="001F0FAF"/>
    <w:rsid w:val="001F224B"/>
    <w:rsid w:val="001F3661"/>
    <w:rsid w:val="002023F1"/>
    <w:rsid w:val="00203F21"/>
    <w:rsid w:val="00206737"/>
    <w:rsid w:val="00211F82"/>
    <w:rsid w:val="0021644A"/>
    <w:rsid w:val="00223CFE"/>
    <w:rsid w:val="00225E3B"/>
    <w:rsid w:val="002261C8"/>
    <w:rsid w:val="0023030E"/>
    <w:rsid w:val="002303EC"/>
    <w:rsid w:val="0023162C"/>
    <w:rsid w:val="002403FF"/>
    <w:rsid w:val="00240A14"/>
    <w:rsid w:val="00245D2A"/>
    <w:rsid w:val="002462E8"/>
    <w:rsid w:val="00246F5C"/>
    <w:rsid w:val="0025001F"/>
    <w:rsid w:val="00251CE4"/>
    <w:rsid w:val="00253423"/>
    <w:rsid w:val="00253F5F"/>
    <w:rsid w:val="002553E1"/>
    <w:rsid w:val="002561BE"/>
    <w:rsid w:val="002616E9"/>
    <w:rsid w:val="0026302F"/>
    <w:rsid w:val="0026462D"/>
    <w:rsid w:val="002652C6"/>
    <w:rsid w:val="00272EC7"/>
    <w:rsid w:val="002744D6"/>
    <w:rsid w:val="0027528C"/>
    <w:rsid w:val="00284BC6"/>
    <w:rsid w:val="00284FDF"/>
    <w:rsid w:val="00285BB5"/>
    <w:rsid w:val="002919A5"/>
    <w:rsid w:val="00297E04"/>
    <w:rsid w:val="002A37B8"/>
    <w:rsid w:val="002A3A3D"/>
    <w:rsid w:val="002B1C77"/>
    <w:rsid w:val="002B6236"/>
    <w:rsid w:val="002C1883"/>
    <w:rsid w:val="002C343C"/>
    <w:rsid w:val="002C7FA8"/>
    <w:rsid w:val="002D0B35"/>
    <w:rsid w:val="002E0A8F"/>
    <w:rsid w:val="002E5B5F"/>
    <w:rsid w:val="002E5DE6"/>
    <w:rsid w:val="002F119B"/>
    <w:rsid w:val="002F5B9C"/>
    <w:rsid w:val="002F66ED"/>
    <w:rsid w:val="00302520"/>
    <w:rsid w:val="0030285F"/>
    <w:rsid w:val="0030423B"/>
    <w:rsid w:val="00304443"/>
    <w:rsid w:val="003055C7"/>
    <w:rsid w:val="00306D63"/>
    <w:rsid w:val="003164E3"/>
    <w:rsid w:val="00326270"/>
    <w:rsid w:val="0032794C"/>
    <w:rsid w:val="00331589"/>
    <w:rsid w:val="003347FD"/>
    <w:rsid w:val="00335B68"/>
    <w:rsid w:val="00342393"/>
    <w:rsid w:val="00347055"/>
    <w:rsid w:val="003501BA"/>
    <w:rsid w:val="00352B31"/>
    <w:rsid w:val="00355DAB"/>
    <w:rsid w:val="0035761B"/>
    <w:rsid w:val="003644AA"/>
    <w:rsid w:val="00364828"/>
    <w:rsid w:val="0036614B"/>
    <w:rsid w:val="00371F58"/>
    <w:rsid w:val="003740B3"/>
    <w:rsid w:val="00375A4D"/>
    <w:rsid w:val="00377EFA"/>
    <w:rsid w:val="00382F70"/>
    <w:rsid w:val="0039234A"/>
    <w:rsid w:val="00396DCA"/>
    <w:rsid w:val="003A09A7"/>
    <w:rsid w:val="003A10C2"/>
    <w:rsid w:val="003A13B7"/>
    <w:rsid w:val="003A378F"/>
    <w:rsid w:val="003A584A"/>
    <w:rsid w:val="003A5859"/>
    <w:rsid w:val="003B3CA1"/>
    <w:rsid w:val="003C13E5"/>
    <w:rsid w:val="003C1DD7"/>
    <w:rsid w:val="003C2300"/>
    <w:rsid w:val="003C5893"/>
    <w:rsid w:val="003C5BC2"/>
    <w:rsid w:val="003D26C5"/>
    <w:rsid w:val="003D4F3A"/>
    <w:rsid w:val="003D5425"/>
    <w:rsid w:val="003D6B6C"/>
    <w:rsid w:val="003E3989"/>
    <w:rsid w:val="003F020A"/>
    <w:rsid w:val="003F5A0F"/>
    <w:rsid w:val="003F71C2"/>
    <w:rsid w:val="004000B8"/>
    <w:rsid w:val="0040488A"/>
    <w:rsid w:val="00422108"/>
    <w:rsid w:val="00425520"/>
    <w:rsid w:val="00425F7F"/>
    <w:rsid w:val="004279C1"/>
    <w:rsid w:val="00435B4D"/>
    <w:rsid w:val="00437816"/>
    <w:rsid w:val="00446108"/>
    <w:rsid w:val="00447395"/>
    <w:rsid w:val="00447B8A"/>
    <w:rsid w:val="00451B37"/>
    <w:rsid w:val="0045678A"/>
    <w:rsid w:val="004570D5"/>
    <w:rsid w:val="00463999"/>
    <w:rsid w:val="00465373"/>
    <w:rsid w:val="00465796"/>
    <w:rsid w:val="00473231"/>
    <w:rsid w:val="00476836"/>
    <w:rsid w:val="00480697"/>
    <w:rsid w:val="0049017D"/>
    <w:rsid w:val="00492F6A"/>
    <w:rsid w:val="004945ED"/>
    <w:rsid w:val="00494C18"/>
    <w:rsid w:val="004A1829"/>
    <w:rsid w:val="004B2FD2"/>
    <w:rsid w:val="004B3B91"/>
    <w:rsid w:val="004B6BC5"/>
    <w:rsid w:val="004C0F69"/>
    <w:rsid w:val="004C26AB"/>
    <w:rsid w:val="004C37BE"/>
    <w:rsid w:val="004C4622"/>
    <w:rsid w:val="004D1CAD"/>
    <w:rsid w:val="004D3E7B"/>
    <w:rsid w:val="004D48A9"/>
    <w:rsid w:val="004D4A0D"/>
    <w:rsid w:val="004D4A42"/>
    <w:rsid w:val="004E322B"/>
    <w:rsid w:val="004E5313"/>
    <w:rsid w:val="004E59F7"/>
    <w:rsid w:val="005034DC"/>
    <w:rsid w:val="00505835"/>
    <w:rsid w:val="005066F1"/>
    <w:rsid w:val="005122DE"/>
    <w:rsid w:val="00513C28"/>
    <w:rsid w:val="005173FA"/>
    <w:rsid w:val="00517CEC"/>
    <w:rsid w:val="0052012D"/>
    <w:rsid w:val="005203E0"/>
    <w:rsid w:val="005258D0"/>
    <w:rsid w:val="005270DB"/>
    <w:rsid w:val="00527FF3"/>
    <w:rsid w:val="00533995"/>
    <w:rsid w:val="005362D4"/>
    <w:rsid w:val="00536364"/>
    <w:rsid w:val="00541410"/>
    <w:rsid w:val="00541B4F"/>
    <w:rsid w:val="00546706"/>
    <w:rsid w:val="0055210F"/>
    <w:rsid w:val="00555F6A"/>
    <w:rsid w:val="005625F4"/>
    <w:rsid w:val="00567BEC"/>
    <w:rsid w:val="00570713"/>
    <w:rsid w:val="00572AB7"/>
    <w:rsid w:val="005762D7"/>
    <w:rsid w:val="00581C19"/>
    <w:rsid w:val="00582E0D"/>
    <w:rsid w:val="00587D14"/>
    <w:rsid w:val="00590B23"/>
    <w:rsid w:val="00593450"/>
    <w:rsid w:val="00595CE3"/>
    <w:rsid w:val="005A58E1"/>
    <w:rsid w:val="005B0D42"/>
    <w:rsid w:val="005B169E"/>
    <w:rsid w:val="005B4391"/>
    <w:rsid w:val="005B4840"/>
    <w:rsid w:val="005B58DC"/>
    <w:rsid w:val="005B7022"/>
    <w:rsid w:val="005C3ABB"/>
    <w:rsid w:val="005D688D"/>
    <w:rsid w:val="005E0559"/>
    <w:rsid w:val="005E19FE"/>
    <w:rsid w:val="005E2EC6"/>
    <w:rsid w:val="005E50DA"/>
    <w:rsid w:val="005E5DB9"/>
    <w:rsid w:val="005E737B"/>
    <w:rsid w:val="005F09D7"/>
    <w:rsid w:val="005F1B44"/>
    <w:rsid w:val="00601264"/>
    <w:rsid w:val="006017D7"/>
    <w:rsid w:val="00602B79"/>
    <w:rsid w:val="006161C6"/>
    <w:rsid w:val="0062292C"/>
    <w:rsid w:val="00624014"/>
    <w:rsid w:val="006318A0"/>
    <w:rsid w:val="006339AE"/>
    <w:rsid w:val="00635EDA"/>
    <w:rsid w:val="00636892"/>
    <w:rsid w:val="006374D1"/>
    <w:rsid w:val="00653B6B"/>
    <w:rsid w:val="00655151"/>
    <w:rsid w:val="00657ABA"/>
    <w:rsid w:val="00657BCF"/>
    <w:rsid w:val="00661772"/>
    <w:rsid w:val="0066387C"/>
    <w:rsid w:val="006662DD"/>
    <w:rsid w:val="00666F81"/>
    <w:rsid w:val="00671FA6"/>
    <w:rsid w:val="006774A8"/>
    <w:rsid w:val="00682403"/>
    <w:rsid w:val="006853B8"/>
    <w:rsid w:val="00685A5D"/>
    <w:rsid w:val="00692745"/>
    <w:rsid w:val="006A255F"/>
    <w:rsid w:val="006A2FCD"/>
    <w:rsid w:val="006B273D"/>
    <w:rsid w:val="006B313F"/>
    <w:rsid w:val="006B344B"/>
    <w:rsid w:val="006B5011"/>
    <w:rsid w:val="006B5374"/>
    <w:rsid w:val="006B6F5C"/>
    <w:rsid w:val="006B7B81"/>
    <w:rsid w:val="006C0FAA"/>
    <w:rsid w:val="006D1B8B"/>
    <w:rsid w:val="006D5C39"/>
    <w:rsid w:val="006E0ED8"/>
    <w:rsid w:val="006E65F4"/>
    <w:rsid w:val="006E6942"/>
    <w:rsid w:val="006F50A8"/>
    <w:rsid w:val="006F65BD"/>
    <w:rsid w:val="006F7D90"/>
    <w:rsid w:val="00701CDA"/>
    <w:rsid w:val="00703630"/>
    <w:rsid w:val="007038E5"/>
    <w:rsid w:val="00710052"/>
    <w:rsid w:val="007107D5"/>
    <w:rsid w:val="0071326C"/>
    <w:rsid w:val="00715C91"/>
    <w:rsid w:val="00723B6D"/>
    <w:rsid w:val="00725C35"/>
    <w:rsid w:val="00725CCB"/>
    <w:rsid w:val="007310EF"/>
    <w:rsid w:val="007329D6"/>
    <w:rsid w:val="00732B7B"/>
    <w:rsid w:val="00733F72"/>
    <w:rsid w:val="00743483"/>
    <w:rsid w:val="0074587F"/>
    <w:rsid w:val="0076028E"/>
    <w:rsid w:val="00761925"/>
    <w:rsid w:val="00762B45"/>
    <w:rsid w:val="00762B76"/>
    <w:rsid w:val="0076320B"/>
    <w:rsid w:val="007644CB"/>
    <w:rsid w:val="007706E8"/>
    <w:rsid w:val="00771FBE"/>
    <w:rsid w:val="00772816"/>
    <w:rsid w:val="0078008E"/>
    <w:rsid w:val="007850DD"/>
    <w:rsid w:val="00791F3D"/>
    <w:rsid w:val="007A281B"/>
    <w:rsid w:val="007A44D3"/>
    <w:rsid w:val="007B3A72"/>
    <w:rsid w:val="007B6302"/>
    <w:rsid w:val="007C0B69"/>
    <w:rsid w:val="007C16AD"/>
    <w:rsid w:val="007C22F2"/>
    <w:rsid w:val="007C3AD7"/>
    <w:rsid w:val="007C4C5A"/>
    <w:rsid w:val="007D188E"/>
    <w:rsid w:val="007D1A70"/>
    <w:rsid w:val="007D2A2A"/>
    <w:rsid w:val="007D34BE"/>
    <w:rsid w:val="007D4A33"/>
    <w:rsid w:val="007E1C3F"/>
    <w:rsid w:val="007E28EA"/>
    <w:rsid w:val="007E3DBA"/>
    <w:rsid w:val="007F090F"/>
    <w:rsid w:val="007F0AD7"/>
    <w:rsid w:val="007F0EC4"/>
    <w:rsid w:val="00801D62"/>
    <w:rsid w:val="00802E08"/>
    <w:rsid w:val="00806F04"/>
    <w:rsid w:val="00812060"/>
    <w:rsid w:val="00821374"/>
    <w:rsid w:val="008239FF"/>
    <w:rsid w:val="00823B3B"/>
    <w:rsid w:val="00827C41"/>
    <w:rsid w:val="00830FF2"/>
    <w:rsid w:val="0083106E"/>
    <w:rsid w:val="0083492C"/>
    <w:rsid w:val="00834E9F"/>
    <w:rsid w:val="00837836"/>
    <w:rsid w:val="008422F5"/>
    <w:rsid w:val="00842CB5"/>
    <w:rsid w:val="00850D57"/>
    <w:rsid w:val="008622DE"/>
    <w:rsid w:val="0086359B"/>
    <w:rsid w:val="008663E8"/>
    <w:rsid w:val="008706A4"/>
    <w:rsid w:val="00870D1E"/>
    <w:rsid w:val="0087145D"/>
    <w:rsid w:val="00871E49"/>
    <w:rsid w:val="00880063"/>
    <w:rsid w:val="00880A4F"/>
    <w:rsid w:val="00884160"/>
    <w:rsid w:val="00887CBA"/>
    <w:rsid w:val="00890BE8"/>
    <w:rsid w:val="00891F4B"/>
    <w:rsid w:val="008939BA"/>
    <w:rsid w:val="00894DB0"/>
    <w:rsid w:val="00897758"/>
    <w:rsid w:val="00897CDB"/>
    <w:rsid w:val="008A0FE5"/>
    <w:rsid w:val="008A2383"/>
    <w:rsid w:val="008B0B8B"/>
    <w:rsid w:val="008B2D63"/>
    <w:rsid w:val="008B7BF6"/>
    <w:rsid w:val="008C2600"/>
    <w:rsid w:val="008C2B1A"/>
    <w:rsid w:val="008C2F5E"/>
    <w:rsid w:val="008D2046"/>
    <w:rsid w:val="008D49D1"/>
    <w:rsid w:val="008D4F47"/>
    <w:rsid w:val="008D4F9F"/>
    <w:rsid w:val="008D5284"/>
    <w:rsid w:val="008D7407"/>
    <w:rsid w:val="008E076C"/>
    <w:rsid w:val="008E205B"/>
    <w:rsid w:val="008E79D6"/>
    <w:rsid w:val="00900F32"/>
    <w:rsid w:val="00901CA2"/>
    <w:rsid w:val="00911CDD"/>
    <w:rsid w:val="009162C2"/>
    <w:rsid w:val="00916D19"/>
    <w:rsid w:val="009173FE"/>
    <w:rsid w:val="009175FA"/>
    <w:rsid w:val="009177AC"/>
    <w:rsid w:val="009252EA"/>
    <w:rsid w:val="00931700"/>
    <w:rsid w:val="009353E6"/>
    <w:rsid w:val="00936D3B"/>
    <w:rsid w:val="00937EA8"/>
    <w:rsid w:val="009426B2"/>
    <w:rsid w:val="0094339F"/>
    <w:rsid w:val="00950200"/>
    <w:rsid w:val="0095235B"/>
    <w:rsid w:val="009603A2"/>
    <w:rsid w:val="00965BED"/>
    <w:rsid w:val="00965D3E"/>
    <w:rsid w:val="00965F13"/>
    <w:rsid w:val="00971DB1"/>
    <w:rsid w:val="00980276"/>
    <w:rsid w:val="00983203"/>
    <w:rsid w:val="00983466"/>
    <w:rsid w:val="009853F9"/>
    <w:rsid w:val="00995415"/>
    <w:rsid w:val="0099544E"/>
    <w:rsid w:val="009969A9"/>
    <w:rsid w:val="009A2AC8"/>
    <w:rsid w:val="009A2B54"/>
    <w:rsid w:val="009A3A6C"/>
    <w:rsid w:val="009A6846"/>
    <w:rsid w:val="009A714A"/>
    <w:rsid w:val="009B03F2"/>
    <w:rsid w:val="009B070E"/>
    <w:rsid w:val="009B1015"/>
    <w:rsid w:val="009B3E5F"/>
    <w:rsid w:val="009B53B9"/>
    <w:rsid w:val="009B711A"/>
    <w:rsid w:val="009C4C7F"/>
    <w:rsid w:val="009D4651"/>
    <w:rsid w:val="009E1B6A"/>
    <w:rsid w:val="009E2E8A"/>
    <w:rsid w:val="009E2EA7"/>
    <w:rsid w:val="009E7C64"/>
    <w:rsid w:val="009F49E1"/>
    <w:rsid w:val="009F4B80"/>
    <w:rsid w:val="009F60CD"/>
    <w:rsid w:val="009F6C41"/>
    <w:rsid w:val="009F726F"/>
    <w:rsid w:val="00A0192C"/>
    <w:rsid w:val="00A051AA"/>
    <w:rsid w:val="00A062B5"/>
    <w:rsid w:val="00A12816"/>
    <w:rsid w:val="00A1287E"/>
    <w:rsid w:val="00A13CA7"/>
    <w:rsid w:val="00A1465E"/>
    <w:rsid w:val="00A17C8A"/>
    <w:rsid w:val="00A21D3D"/>
    <w:rsid w:val="00A24FDD"/>
    <w:rsid w:val="00A41B46"/>
    <w:rsid w:val="00A43288"/>
    <w:rsid w:val="00A45AA8"/>
    <w:rsid w:val="00A5011E"/>
    <w:rsid w:val="00A5256C"/>
    <w:rsid w:val="00A56EE3"/>
    <w:rsid w:val="00A57934"/>
    <w:rsid w:val="00A608B5"/>
    <w:rsid w:val="00A60DD6"/>
    <w:rsid w:val="00A62A56"/>
    <w:rsid w:val="00A67585"/>
    <w:rsid w:val="00A711F6"/>
    <w:rsid w:val="00A712E8"/>
    <w:rsid w:val="00A71822"/>
    <w:rsid w:val="00A7651E"/>
    <w:rsid w:val="00A772AF"/>
    <w:rsid w:val="00A77BD6"/>
    <w:rsid w:val="00A77F91"/>
    <w:rsid w:val="00A84297"/>
    <w:rsid w:val="00A91167"/>
    <w:rsid w:val="00A91C12"/>
    <w:rsid w:val="00A92607"/>
    <w:rsid w:val="00A93BAC"/>
    <w:rsid w:val="00A94E12"/>
    <w:rsid w:val="00A971EE"/>
    <w:rsid w:val="00AA1A96"/>
    <w:rsid w:val="00AB2590"/>
    <w:rsid w:val="00AB6A6D"/>
    <w:rsid w:val="00AC23A5"/>
    <w:rsid w:val="00AC4197"/>
    <w:rsid w:val="00AC6A8C"/>
    <w:rsid w:val="00AC7277"/>
    <w:rsid w:val="00AC7D52"/>
    <w:rsid w:val="00AD0F0F"/>
    <w:rsid w:val="00AD29FB"/>
    <w:rsid w:val="00AD6B68"/>
    <w:rsid w:val="00AE2B5F"/>
    <w:rsid w:val="00AE30FC"/>
    <w:rsid w:val="00AE38A4"/>
    <w:rsid w:val="00B021C8"/>
    <w:rsid w:val="00B10890"/>
    <w:rsid w:val="00B2000E"/>
    <w:rsid w:val="00B36DC2"/>
    <w:rsid w:val="00B36E8F"/>
    <w:rsid w:val="00B41226"/>
    <w:rsid w:val="00B43341"/>
    <w:rsid w:val="00B446E5"/>
    <w:rsid w:val="00B45B2D"/>
    <w:rsid w:val="00B52C00"/>
    <w:rsid w:val="00B54373"/>
    <w:rsid w:val="00B63FFD"/>
    <w:rsid w:val="00B6543B"/>
    <w:rsid w:val="00B679A9"/>
    <w:rsid w:val="00B71CE3"/>
    <w:rsid w:val="00B72074"/>
    <w:rsid w:val="00B72686"/>
    <w:rsid w:val="00B72B73"/>
    <w:rsid w:val="00B7460C"/>
    <w:rsid w:val="00B80242"/>
    <w:rsid w:val="00B802B6"/>
    <w:rsid w:val="00B921B7"/>
    <w:rsid w:val="00BA2DF4"/>
    <w:rsid w:val="00BA71C9"/>
    <w:rsid w:val="00BB2887"/>
    <w:rsid w:val="00BB3370"/>
    <w:rsid w:val="00BB77B8"/>
    <w:rsid w:val="00BB7C83"/>
    <w:rsid w:val="00BC026A"/>
    <w:rsid w:val="00BC5180"/>
    <w:rsid w:val="00BC7152"/>
    <w:rsid w:val="00BD141B"/>
    <w:rsid w:val="00BD5403"/>
    <w:rsid w:val="00BD5C9C"/>
    <w:rsid w:val="00BE329D"/>
    <w:rsid w:val="00BE4FD2"/>
    <w:rsid w:val="00BE76E2"/>
    <w:rsid w:val="00BE7CDF"/>
    <w:rsid w:val="00BF02E6"/>
    <w:rsid w:val="00BF0DD0"/>
    <w:rsid w:val="00BF37E1"/>
    <w:rsid w:val="00BF414F"/>
    <w:rsid w:val="00BF5F01"/>
    <w:rsid w:val="00BF6C53"/>
    <w:rsid w:val="00BF75AB"/>
    <w:rsid w:val="00C01A48"/>
    <w:rsid w:val="00C03C3F"/>
    <w:rsid w:val="00C06B63"/>
    <w:rsid w:val="00C07159"/>
    <w:rsid w:val="00C107DC"/>
    <w:rsid w:val="00C10AA7"/>
    <w:rsid w:val="00C14F76"/>
    <w:rsid w:val="00C16584"/>
    <w:rsid w:val="00C179D3"/>
    <w:rsid w:val="00C21150"/>
    <w:rsid w:val="00C33ABC"/>
    <w:rsid w:val="00C42EDE"/>
    <w:rsid w:val="00C45BD9"/>
    <w:rsid w:val="00C47440"/>
    <w:rsid w:val="00C51D5D"/>
    <w:rsid w:val="00C52345"/>
    <w:rsid w:val="00C52431"/>
    <w:rsid w:val="00C62305"/>
    <w:rsid w:val="00C6358F"/>
    <w:rsid w:val="00C81931"/>
    <w:rsid w:val="00C81EBB"/>
    <w:rsid w:val="00C836E4"/>
    <w:rsid w:val="00C83C41"/>
    <w:rsid w:val="00C84104"/>
    <w:rsid w:val="00C84C65"/>
    <w:rsid w:val="00C92DE1"/>
    <w:rsid w:val="00C9338D"/>
    <w:rsid w:val="00C957CA"/>
    <w:rsid w:val="00CA024C"/>
    <w:rsid w:val="00CA4468"/>
    <w:rsid w:val="00CA4FDA"/>
    <w:rsid w:val="00CA541E"/>
    <w:rsid w:val="00CB2D3C"/>
    <w:rsid w:val="00CB3195"/>
    <w:rsid w:val="00CB3DCC"/>
    <w:rsid w:val="00CB5550"/>
    <w:rsid w:val="00CB6472"/>
    <w:rsid w:val="00CB7C87"/>
    <w:rsid w:val="00CC1A29"/>
    <w:rsid w:val="00CC319A"/>
    <w:rsid w:val="00CC4E0F"/>
    <w:rsid w:val="00CC7B6D"/>
    <w:rsid w:val="00CD23B9"/>
    <w:rsid w:val="00CE05A9"/>
    <w:rsid w:val="00CE2385"/>
    <w:rsid w:val="00CE4D8D"/>
    <w:rsid w:val="00CE5229"/>
    <w:rsid w:val="00CE5FA8"/>
    <w:rsid w:val="00CE760A"/>
    <w:rsid w:val="00CF5C19"/>
    <w:rsid w:val="00CF5FA0"/>
    <w:rsid w:val="00D035C5"/>
    <w:rsid w:val="00D04361"/>
    <w:rsid w:val="00D078DF"/>
    <w:rsid w:val="00D12139"/>
    <w:rsid w:val="00D1495B"/>
    <w:rsid w:val="00D166F0"/>
    <w:rsid w:val="00D16CD2"/>
    <w:rsid w:val="00D16D43"/>
    <w:rsid w:val="00D17E68"/>
    <w:rsid w:val="00D21E7A"/>
    <w:rsid w:val="00D241B3"/>
    <w:rsid w:val="00D2581D"/>
    <w:rsid w:val="00D26C73"/>
    <w:rsid w:val="00D31A0E"/>
    <w:rsid w:val="00D339AF"/>
    <w:rsid w:val="00D34C7D"/>
    <w:rsid w:val="00D351EC"/>
    <w:rsid w:val="00D37392"/>
    <w:rsid w:val="00D47035"/>
    <w:rsid w:val="00D500F1"/>
    <w:rsid w:val="00D5082D"/>
    <w:rsid w:val="00D5632D"/>
    <w:rsid w:val="00D56996"/>
    <w:rsid w:val="00D634A5"/>
    <w:rsid w:val="00D63E11"/>
    <w:rsid w:val="00D64681"/>
    <w:rsid w:val="00D651B2"/>
    <w:rsid w:val="00D6594B"/>
    <w:rsid w:val="00D74E0D"/>
    <w:rsid w:val="00D772B3"/>
    <w:rsid w:val="00D81AAA"/>
    <w:rsid w:val="00D82010"/>
    <w:rsid w:val="00D823DA"/>
    <w:rsid w:val="00D83E9A"/>
    <w:rsid w:val="00D846CF"/>
    <w:rsid w:val="00D8790B"/>
    <w:rsid w:val="00D920FD"/>
    <w:rsid w:val="00D92C59"/>
    <w:rsid w:val="00D93063"/>
    <w:rsid w:val="00D94A88"/>
    <w:rsid w:val="00DA0566"/>
    <w:rsid w:val="00DA0E4A"/>
    <w:rsid w:val="00DA1CBC"/>
    <w:rsid w:val="00DA42EF"/>
    <w:rsid w:val="00DB07A7"/>
    <w:rsid w:val="00DB6D79"/>
    <w:rsid w:val="00DB6DFC"/>
    <w:rsid w:val="00DC2FFD"/>
    <w:rsid w:val="00DC7150"/>
    <w:rsid w:val="00DD18BF"/>
    <w:rsid w:val="00DD35DF"/>
    <w:rsid w:val="00DD524F"/>
    <w:rsid w:val="00DD74BF"/>
    <w:rsid w:val="00DE2717"/>
    <w:rsid w:val="00DE2B98"/>
    <w:rsid w:val="00DF2B87"/>
    <w:rsid w:val="00DF2BFD"/>
    <w:rsid w:val="00DF35AE"/>
    <w:rsid w:val="00DF5755"/>
    <w:rsid w:val="00DF5966"/>
    <w:rsid w:val="00E01A60"/>
    <w:rsid w:val="00E1463B"/>
    <w:rsid w:val="00E14E3D"/>
    <w:rsid w:val="00E1509F"/>
    <w:rsid w:val="00E16473"/>
    <w:rsid w:val="00E20597"/>
    <w:rsid w:val="00E22568"/>
    <w:rsid w:val="00E2263A"/>
    <w:rsid w:val="00E22BA6"/>
    <w:rsid w:val="00E232F4"/>
    <w:rsid w:val="00E263A6"/>
    <w:rsid w:val="00E2665D"/>
    <w:rsid w:val="00E3078E"/>
    <w:rsid w:val="00E32231"/>
    <w:rsid w:val="00E327F2"/>
    <w:rsid w:val="00E334F8"/>
    <w:rsid w:val="00E36095"/>
    <w:rsid w:val="00E41365"/>
    <w:rsid w:val="00E422F3"/>
    <w:rsid w:val="00E45306"/>
    <w:rsid w:val="00E46A0D"/>
    <w:rsid w:val="00E46AA3"/>
    <w:rsid w:val="00E4744B"/>
    <w:rsid w:val="00E4768D"/>
    <w:rsid w:val="00E513AE"/>
    <w:rsid w:val="00E6683E"/>
    <w:rsid w:val="00E71452"/>
    <w:rsid w:val="00E77F7E"/>
    <w:rsid w:val="00E839CF"/>
    <w:rsid w:val="00E85720"/>
    <w:rsid w:val="00E9118F"/>
    <w:rsid w:val="00E91BB7"/>
    <w:rsid w:val="00EA0E82"/>
    <w:rsid w:val="00EA1BFB"/>
    <w:rsid w:val="00EA2432"/>
    <w:rsid w:val="00EA4852"/>
    <w:rsid w:val="00EA744A"/>
    <w:rsid w:val="00EB7BC3"/>
    <w:rsid w:val="00EC10ED"/>
    <w:rsid w:val="00EC333E"/>
    <w:rsid w:val="00EC69E2"/>
    <w:rsid w:val="00ED40A6"/>
    <w:rsid w:val="00EE0450"/>
    <w:rsid w:val="00EE0BA8"/>
    <w:rsid w:val="00EE3ED9"/>
    <w:rsid w:val="00EE50E3"/>
    <w:rsid w:val="00EE747A"/>
    <w:rsid w:val="00EE77D3"/>
    <w:rsid w:val="00F03C8B"/>
    <w:rsid w:val="00F1760F"/>
    <w:rsid w:val="00F17BE0"/>
    <w:rsid w:val="00F2036B"/>
    <w:rsid w:val="00F21940"/>
    <w:rsid w:val="00F221F0"/>
    <w:rsid w:val="00F23868"/>
    <w:rsid w:val="00F32818"/>
    <w:rsid w:val="00F32952"/>
    <w:rsid w:val="00F33156"/>
    <w:rsid w:val="00F33B12"/>
    <w:rsid w:val="00F33E82"/>
    <w:rsid w:val="00F41B01"/>
    <w:rsid w:val="00F428C6"/>
    <w:rsid w:val="00F42F2A"/>
    <w:rsid w:val="00F43BD5"/>
    <w:rsid w:val="00F461AB"/>
    <w:rsid w:val="00F47F57"/>
    <w:rsid w:val="00F60C30"/>
    <w:rsid w:val="00F6137D"/>
    <w:rsid w:val="00F65103"/>
    <w:rsid w:val="00F66F1C"/>
    <w:rsid w:val="00F70D28"/>
    <w:rsid w:val="00F7387E"/>
    <w:rsid w:val="00F76CD1"/>
    <w:rsid w:val="00F8208C"/>
    <w:rsid w:val="00F82C80"/>
    <w:rsid w:val="00F84F8E"/>
    <w:rsid w:val="00F94CC8"/>
    <w:rsid w:val="00FA2E12"/>
    <w:rsid w:val="00FA6352"/>
    <w:rsid w:val="00FB6C0F"/>
    <w:rsid w:val="00FC1575"/>
    <w:rsid w:val="00FC6C58"/>
    <w:rsid w:val="00FD0328"/>
    <w:rsid w:val="00FD3466"/>
    <w:rsid w:val="00FD4BC7"/>
    <w:rsid w:val="00FD5CB8"/>
    <w:rsid w:val="00FE121B"/>
    <w:rsid w:val="00FE1794"/>
    <w:rsid w:val="00FE74E0"/>
    <w:rsid w:val="00FE7BC3"/>
    <w:rsid w:val="00FF0A62"/>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B4EAB3"/>
  <w15:docId w15:val="{21FCF576-1004-428A-AA9E-472F7D5D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9D46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971EE"/>
    <w:rPr>
      <w:rFonts w:asciiTheme="minorHAnsi" w:eastAsiaTheme="minorHAnsi" w:hAnsi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 w:type="table" w:customStyle="1" w:styleId="TableGrid1">
    <w:name w:val="Table Grid1"/>
    <w:basedOn w:val="TableNormal"/>
    <w:next w:val="TableGrid"/>
    <w:uiPriority w:val="59"/>
    <w:rsid w:val="009D465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5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F37E1"/>
    <w:pPr>
      <w:spacing w:line="259" w:lineRule="auto"/>
      <w:outlineLvl w:val="9"/>
    </w:pPr>
  </w:style>
  <w:style w:type="paragraph" w:styleId="TOC1">
    <w:name w:val="toc 1"/>
    <w:basedOn w:val="Normal"/>
    <w:next w:val="Normal"/>
    <w:autoRedefine/>
    <w:uiPriority w:val="39"/>
    <w:unhideWhenUsed/>
    <w:rsid w:val="00BF37E1"/>
    <w:pPr>
      <w:spacing w:after="100"/>
    </w:pPr>
  </w:style>
  <w:style w:type="table" w:customStyle="1" w:styleId="TableGrid2">
    <w:name w:val="Table Grid2"/>
    <w:basedOn w:val="TableNormal"/>
    <w:next w:val="TableGrid"/>
    <w:uiPriority w:val="39"/>
    <w:rsid w:val="000B236D"/>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C5BC2"/>
    <w:pPr>
      <w:numPr>
        <w:numId w:val="11"/>
      </w:numPr>
    </w:pPr>
  </w:style>
  <w:style w:type="paragraph" w:styleId="Revision">
    <w:name w:val="Revision"/>
    <w:hidden/>
    <w:uiPriority w:val="99"/>
    <w:semiHidden/>
    <w:rsid w:val="00F47F57"/>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6460">
      <w:bodyDiv w:val="1"/>
      <w:marLeft w:val="0"/>
      <w:marRight w:val="0"/>
      <w:marTop w:val="0"/>
      <w:marBottom w:val="0"/>
      <w:divBdr>
        <w:top w:val="none" w:sz="0" w:space="0" w:color="auto"/>
        <w:left w:val="none" w:sz="0" w:space="0" w:color="auto"/>
        <w:bottom w:val="none" w:sz="0" w:space="0" w:color="auto"/>
        <w:right w:val="none" w:sz="0" w:space="0" w:color="auto"/>
      </w:divBdr>
    </w:div>
    <w:div w:id="50425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TDsH7KZ244o"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youtube.com/watch?v=aAoYaZzWRg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7E1BC1-A020-41C8-ACCA-CA178943AD8A}">
  <ds:schemaRefs>
    <ds:schemaRef ds:uri="http://schemas.openxmlformats.org/officeDocument/2006/bibliography"/>
  </ds:schemaRefs>
</ds:datastoreItem>
</file>

<file path=customXml/itemProps4.xml><?xml version="1.0" encoding="utf-8"?>
<ds:datastoreItem xmlns:ds="http://schemas.openxmlformats.org/officeDocument/2006/customXml" ds:itemID="{99FE9F4A-16FA-499F-BF58-95D6F99A5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17</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Maxmillian D Weber</cp:lastModifiedBy>
  <cp:revision>34</cp:revision>
  <dcterms:created xsi:type="dcterms:W3CDTF">2018-06-28T20:38:00Z</dcterms:created>
  <dcterms:modified xsi:type="dcterms:W3CDTF">2021-01-17T16:51:00Z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0x010100DB6CE9D237969E4F8CE543AB31CFAD39</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